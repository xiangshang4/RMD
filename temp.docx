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C6B7E" w14:textId="77777777" w:rsidR="00973B66" w:rsidDel="00731EA6" w:rsidRDefault="00973B66">
      <w:pPr>
        <w:spacing w:before="1" w:after="0" w:line="180" w:lineRule="exact"/>
        <w:rPr>
          <w:del w:id="0" w:author="Weights Jonathan" w:date="2020-09-22T09:19:00Z"/>
          <w:sz w:val="18"/>
          <w:szCs w:val="18"/>
        </w:rPr>
      </w:pPr>
    </w:p>
    <w:p w14:paraId="66A4AACC" w14:textId="77777777" w:rsidR="00973B66" w:rsidRDefault="00973B66">
      <w:pPr>
        <w:spacing w:after="0" w:line="200" w:lineRule="exact"/>
        <w:rPr>
          <w:sz w:val="20"/>
          <w:szCs w:val="20"/>
        </w:rPr>
      </w:pPr>
    </w:p>
    <w:p w14:paraId="1EEB0811" w14:textId="77777777" w:rsidR="00480B46" w:rsidRDefault="00480B46">
      <w:pPr>
        <w:spacing w:after="0" w:line="385" w:lineRule="exact"/>
        <w:ind w:left="6293" w:right="-20"/>
        <w:rPr>
          <w:ins w:id="1" w:author="Weights Jonathan" w:date="2020-09-22T09:24:00Z"/>
          <w:rFonts w:ascii="Calibri" w:eastAsia="Calibri" w:hAnsi="Calibri" w:cs="Calibri"/>
          <w:b/>
          <w:bCs/>
          <w:position w:val="1"/>
          <w:sz w:val="32"/>
          <w:szCs w:val="32"/>
        </w:rPr>
      </w:pPr>
    </w:p>
    <w:p w14:paraId="56392ED9" w14:textId="77777777" w:rsidR="00973B66" w:rsidRDefault="00BC7793">
      <w:pPr>
        <w:spacing w:after="0" w:line="385" w:lineRule="exact"/>
        <w:ind w:left="6293" w:right="-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position w:val="1"/>
          <w:sz w:val="32"/>
          <w:szCs w:val="32"/>
        </w:rPr>
        <w:t>X</w:t>
      </w:r>
      <w:r>
        <w:rPr>
          <w:rFonts w:ascii="Calibri" w:eastAsia="Calibri" w:hAnsi="Calibri" w:cs="Calibri"/>
          <w:b/>
          <w:bCs/>
          <w:spacing w:val="-2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b/>
          <w:bCs/>
          <w:spacing w:val="1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b/>
          <w:bCs/>
          <w:position w:val="1"/>
          <w:sz w:val="32"/>
          <w:szCs w:val="32"/>
        </w:rPr>
        <w:t>NG</w:t>
      </w:r>
      <w:r>
        <w:rPr>
          <w:rFonts w:ascii="Calibri" w:eastAsia="Calibri" w:hAnsi="Calibri" w:cs="Calibri"/>
          <w:b/>
          <w:bCs/>
          <w:spacing w:val="-8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32"/>
          <w:szCs w:val="32"/>
        </w:rPr>
        <w:t>SH</w:t>
      </w:r>
      <w:r>
        <w:rPr>
          <w:rFonts w:ascii="Calibri" w:eastAsia="Calibri" w:hAnsi="Calibri" w:cs="Calibri"/>
          <w:b/>
          <w:bCs/>
          <w:spacing w:val="1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b/>
          <w:bCs/>
          <w:position w:val="1"/>
          <w:sz w:val="32"/>
          <w:szCs w:val="32"/>
        </w:rPr>
        <w:t>NG</w:t>
      </w:r>
    </w:p>
    <w:p w14:paraId="6AC71365" w14:textId="77777777" w:rsidR="00973B66" w:rsidRDefault="00973B66">
      <w:pPr>
        <w:spacing w:before="3" w:after="0" w:line="150" w:lineRule="exact"/>
        <w:rPr>
          <w:sz w:val="15"/>
          <w:szCs w:val="15"/>
        </w:rPr>
      </w:pPr>
    </w:p>
    <w:p w14:paraId="723FFE5A" w14:textId="31CD6BBB" w:rsidR="00973B66" w:rsidDel="00D5410B" w:rsidRDefault="00BC7793">
      <w:pPr>
        <w:spacing w:after="0" w:line="240" w:lineRule="auto"/>
        <w:ind w:left="6293" w:right="-20"/>
        <w:rPr>
          <w:del w:id="2" w:author="个人用户" w:date="2020-09-18T15:14:00Z"/>
          <w:rFonts w:ascii="Times New Roman" w:eastAsia="Times New Roman" w:hAnsi="Times New Roman" w:cs="Times New Roman"/>
          <w:sz w:val="21"/>
          <w:szCs w:val="21"/>
        </w:rPr>
      </w:pPr>
      <w:del w:id="3" w:author="个人用户" w:date="2020-09-18T15:14:00Z">
        <w:r w:rsidDel="00D5410B">
          <w:rPr>
            <w:rFonts w:ascii="Times New Roman" w:eastAsia="Times New Roman" w:hAnsi="Times New Roman" w:cs="Times New Roman"/>
            <w:spacing w:val="-1"/>
            <w:sz w:val="21"/>
            <w:szCs w:val="21"/>
          </w:rPr>
          <w:delText>D</w:delText>
        </w:r>
        <w:r w:rsidDel="00D5410B">
          <w:rPr>
            <w:rFonts w:ascii="Times New Roman" w:eastAsia="Times New Roman" w:hAnsi="Times New Roman" w:cs="Times New Roman"/>
            <w:spacing w:val="1"/>
            <w:sz w:val="21"/>
            <w:szCs w:val="21"/>
          </w:rPr>
          <w:delText>O</w:delText>
        </w:r>
        <w:r w:rsidDel="00D5410B">
          <w:rPr>
            <w:rFonts w:ascii="Times New Roman" w:eastAsia="Times New Roman" w:hAnsi="Times New Roman" w:cs="Times New Roman"/>
            <w:sz w:val="21"/>
            <w:szCs w:val="21"/>
          </w:rPr>
          <w:delText>B:</w:delText>
        </w:r>
        <w:r w:rsidDel="00D5410B">
          <w:rPr>
            <w:rFonts w:ascii="Times New Roman" w:eastAsia="Times New Roman" w:hAnsi="Times New Roman" w:cs="Times New Roman"/>
            <w:spacing w:val="-1"/>
            <w:sz w:val="21"/>
            <w:szCs w:val="21"/>
          </w:rPr>
          <w:delText xml:space="preserve"> </w:delText>
        </w:r>
        <w:r w:rsidDel="00D5410B">
          <w:rPr>
            <w:rFonts w:ascii="Times New Roman" w:eastAsia="Times New Roman" w:hAnsi="Times New Roman" w:cs="Times New Roman"/>
            <w:spacing w:val="-2"/>
            <w:sz w:val="21"/>
            <w:szCs w:val="21"/>
          </w:rPr>
          <w:delText>0</w:delText>
        </w:r>
        <w:r w:rsidDel="00D5410B">
          <w:rPr>
            <w:rFonts w:ascii="Times New Roman" w:eastAsia="Times New Roman" w:hAnsi="Times New Roman" w:cs="Times New Roman"/>
            <w:sz w:val="21"/>
            <w:szCs w:val="21"/>
          </w:rPr>
          <w:delText>4</w:delText>
        </w:r>
        <w:r w:rsidDel="00D5410B">
          <w:rPr>
            <w:rFonts w:ascii="Times New Roman" w:eastAsia="Times New Roman" w:hAnsi="Times New Roman" w:cs="Times New Roman"/>
            <w:spacing w:val="-1"/>
            <w:sz w:val="21"/>
            <w:szCs w:val="21"/>
          </w:rPr>
          <w:delText>/</w:delText>
        </w:r>
        <w:r w:rsidDel="00D5410B">
          <w:rPr>
            <w:rFonts w:ascii="Times New Roman" w:eastAsia="Times New Roman" w:hAnsi="Times New Roman" w:cs="Times New Roman"/>
            <w:sz w:val="21"/>
            <w:szCs w:val="21"/>
          </w:rPr>
          <w:delText>22</w:delText>
        </w:r>
        <w:r w:rsidDel="00D5410B">
          <w:rPr>
            <w:rFonts w:ascii="Times New Roman" w:eastAsia="Times New Roman" w:hAnsi="Times New Roman" w:cs="Times New Roman"/>
            <w:spacing w:val="-1"/>
            <w:sz w:val="21"/>
            <w:szCs w:val="21"/>
          </w:rPr>
          <w:delText>/</w:delText>
        </w:r>
        <w:r w:rsidDel="00D5410B">
          <w:rPr>
            <w:rFonts w:ascii="Times New Roman" w:eastAsia="Times New Roman" w:hAnsi="Times New Roman" w:cs="Times New Roman"/>
            <w:sz w:val="21"/>
            <w:szCs w:val="21"/>
          </w:rPr>
          <w:delText>1996</w:delText>
        </w:r>
      </w:del>
    </w:p>
    <w:p w14:paraId="1C0DBBDB" w14:textId="77777777" w:rsidR="00973B66" w:rsidRDefault="00BC7793">
      <w:pPr>
        <w:spacing w:before="70" w:after="0" w:line="240" w:lineRule="auto"/>
        <w:ind w:left="629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(</w:t>
      </w:r>
      <w:r>
        <w:rPr>
          <w:rFonts w:ascii="Times New Roman" w:eastAsia="Times New Roman" w:hAnsi="Times New Roman" w:cs="Times New Roman"/>
          <w:sz w:val="21"/>
          <w:szCs w:val="21"/>
        </w:rPr>
        <w:t>65) 90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sz w:val="21"/>
          <w:szCs w:val="21"/>
        </w:rPr>
        <w:t>714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sz w:val="21"/>
          <w:szCs w:val="21"/>
        </w:rPr>
        <w:t>9</w:t>
      </w:r>
    </w:p>
    <w:p w14:paraId="55EC8F75" w14:textId="77777777" w:rsidR="00973B66" w:rsidRDefault="00BC7793">
      <w:pPr>
        <w:spacing w:before="70" w:after="0" w:line="237" w:lineRule="exact"/>
        <w:ind w:left="629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Em</w:t>
      </w:r>
      <w:r>
        <w:rPr>
          <w:rFonts w:ascii="Times New Roman" w:eastAsia="Times New Roman" w:hAnsi="Times New Roman" w:cs="Times New Roman"/>
          <w:spacing w:val="-1"/>
          <w:position w:val="-1"/>
          <w:sz w:val="21"/>
          <w:szCs w:val="21"/>
        </w:rPr>
        <w:t>ail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 xml:space="preserve">: </w:t>
      </w:r>
      <w:r w:rsidR="004F33F1">
        <w:fldChar w:fldCharType="begin"/>
      </w:r>
      <w:r w:rsidR="004F33F1">
        <w:instrText xml:space="preserve"> HYPERLINK "mailto:xiangshang4@gmail.com" \h </w:instrText>
      </w:r>
      <w:r w:rsidR="004F33F1">
        <w:fldChar w:fldCharType="separate"/>
      </w:r>
      <w:r>
        <w:rPr>
          <w:rFonts w:ascii="Times New Roman" w:eastAsia="Times New Roman" w:hAnsi="Times New Roman" w:cs="Times New Roman"/>
          <w:color w:val="0000FF"/>
          <w:position w:val="-1"/>
          <w:sz w:val="21"/>
          <w:szCs w:val="21"/>
          <w:u w:val="single" w:color="0000FF"/>
        </w:rPr>
        <w:t>x</w:t>
      </w:r>
      <w:r>
        <w:rPr>
          <w:rFonts w:ascii="Times New Roman" w:eastAsia="Times New Roman" w:hAnsi="Times New Roman" w:cs="Times New Roman"/>
          <w:color w:val="0000FF"/>
          <w:spacing w:val="-1"/>
          <w:position w:val="-1"/>
          <w:sz w:val="21"/>
          <w:szCs w:val="21"/>
          <w:u w:val="single" w:color="0000FF"/>
        </w:rPr>
        <w:t>i</w:t>
      </w:r>
      <w:r>
        <w:rPr>
          <w:rFonts w:ascii="Times New Roman" w:eastAsia="Times New Roman" w:hAnsi="Times New Roman" w:cs="Times New Roman"/>
          <w:color w:val="0000FF"/>
          <w:position w:val="-1"/>
          <w:sz w:val="21"/>
          <w:szCs w:val="21"/>
          <w:u w:val="single" w:color="0000FF"/>
        </w:rPr>
        <w:t>ang</w:t>
      </w:r>
      <w:r>
        <w:rPr>
          <w:rFonts w:ascii="Times New Roman" w:eastAsia="Times New Roman" w:hAnsi="Times New Roman" w:cs="Times New Roman"/>
          <w:color w:val="0000FF"/>
          <w:spacing w:val="-1"/>
          <w:position w:val="-1"/>
          <w:sz w:val="21"/>
          <w:szCs w:val="21"/>
          <w:u w:val="single" w:color="0000FF"/>
        </w:rPr>
        <w:t>s</w:t>
      </w:r>
      <w:r>
        <w:rPr>
          <w:rFonts w:ascii="Times New Roman" w:eastAsia="Times New Roman" w:hAnsi="Times New Roman" w:cs="Times New Roman"/>
          <w:color w:val="0000FF"/>
          <w:position w:val="-1"/>
          <w:sz w:val="21"/>
          <w:szCs w:val="21"/>
          <w:u w:val="single" w:color="0000FF"/>
        </w:rPr>
        <w:t>han</w:t>
      </w:r>
      <w:r>
        <w:rPr>
          <w:rFonts w:ascii="Times New Roman" w:eastAsia="Times New Roman" w:hAnsi="Times New Roman" w:cs="Times New Roman"/>
          <w:color w:val="0000FF"/>
          <w:spacing w:val="-3"/>
          <w:position w:val="-1"/>
          <w:sz w:val="21"/>
          <w:szCs w:val="21"/>
          <w:u w:val="single" w:color="0000FF"/>
        </w:rPr>
        <w:t>g</w:t>
      </w:r>
      <w:r>
        <w:rPr>
          <w:rFonts w:ascii="Times New Roman" w:eastAsia="Times New Roman" w:hAnsi="Times New Roman" w:cs="Times New Roman"/>
          <w:color w:val="0000FF"/>
          <w:position w:val="-1"/>
          <w:sz w:val="21"/>
          <w:szCs w:val="21"/>
          <w:u w:val="single" w:color="0000FF"/>
        </w:rPr>
        <w:t>4@g</w:t>
      </w:r>
      <w:r>
        <w:rPr>
          <w:rFonts w:ascii="Times New Roman" w:eastAsia="Times New Roman" w:hAnsi="Times New Roman" w:cs="Times New Roman"/>
          <w:color w:val="0000FF"/>
          <w:spacing w:val="-1"/>
          <w:position w:val="-1"/>
          <w:sz w:val="21"/>
          <w:szCs w:val="21"/>
          <w:u w:val="single" w:color="0000FF"/>
        </w:rPr>
        <w:t>m</w:t>
      </w:r>
      <w:r>
        <w:rPr>
          <w:rFonts w:ascii="Times New Roman" w:eastAsia="Times New Roman" w:hAnsi="Times New Roman" w:cs="Times New Roman"/>
          <w:color w:val="0000FF"/>
          <w:position w:val="-1"/>
          <w:sz w:val="21"/>
          <w:szCs w:val="21"/>
          <w:u w:val="single" w:color="0000FF"/>
        </w:rPr>
        <w:t>a</w:t>
      </w:r>
      <w:r>
        <w:rPr>
          <w:rFonts w:ascii="Times New Roman" w:eastAsia="Times New Roman" w:hAnsi="Times New Roman" w:cs="Times New Roman"/>
          <w:color w:val="0000FF"/>
          <w:spacing w:val="-1"/>
          <w:position w:val="-1"/>
          <w:sz w:val="21"/>
          <w:szCs w:val="21"/>
          <w:u w:val="single" w:color="0000FF"/>
        </w:rPr>
        <w:t>il</w:t>
      </w:r>
      <w:r>
        <w:rPr>
          <w:rFonts w:ascii="Times New Roman" w:eastAsia="Times New Roman" w:hAnsi="Times New Roman" w:cs="Times New Roman"/>
          <w:color w:val="0000FF"/>
          <w:spacing w:val="-2"/>
          <w:position w:val="-1"/>
          <w:sz w:val="21"/>
          <w:szCs w:val="21"/>
          <w:u w:val="single" w:color="0000FF"/>
        </w:rPr>
        <w:t>.</w:t>
      </w:r>
      <w:r>
        <w:rPr>
          <w:rFonts w:ascii="Times New Roman" w:eastAsia="Times New Roman" w:hAnsi="Times New Roman" w:cs="Times New Roman"/>
          <w:color w:val="0000FF"/>
          <w:position w:val="-1"/>
          <w:sz w:val="21"/>
          <w:szCs w:val="21"/>
          <w:u w:val="single" w:color="0000FF"/>
        </w:rPr>
        <w:t>com</w:t>
      </w:r>
      <w:r w:rsidR="004F33F1">
        <w:rPr>
          <w:rFonts w:ascii="Times New Roman" w:eastAsia="Times New Roman" w:hAnsi="Times New Roman" w:cs="Times New Roman"/>
          <w:color w:val="0000FF"/>
          <w:position w:val="-1"/>
          <w:sz w:val="21"/>
          <w:szCs w:val="21"/>
          <w:u w:val="single" w:color="0000FF"/>
        </w:rPr>
        <w:fldChar w:fldCharType="end"/>
      </w:r>
    </w:p>
    <w:p w14:paraId="6F485F9B" w14:textId="77777777" w:rsidR="00973B66" w:rsidRDefault="00973B66">
      <w:pPr>
        <w:spacing w:before="10" w:after="0" w:line="180" w:lineRule="exact"/>
        <w:rPr>
          <w:ins w:id="4" w:author="Weights Jonathan" w:date="2020-09-22T09:24:00Z"/>
          <w:sz w:val="18"/>
          <w:szCs w:val="18"/>
        </w:rPr>
      </w:pPr>
    </w:p>
    <w:p w14:paraId="7AA5735B" w14:textId="77777777" w:rsidR="00480B46" w:rsidRDefault="00480B46">
      <w:pPr>
        <w:spacing w:before="10" w:after="0" w:line="180" w:lineRule="exact"/>
        <w:rPr>
          <w:ins w:id="5" w:author="Weights Jonathan" w:date="2020-09-22T09:24:00Z"/>
          <w:sz w:val="18"/>
          <w:szCs w:val="18"/>
        </w:rPr>
      </w:pPr>
    </w:p>
    <w:p w14:paraId="0F51FCF0" w14:textId="77777777" w:rsidR="00480B46" w:rsidRDefault="00480B46">
      <w:pPr>
        <w:spacing w:before="10" w:after="0" w:line="180" w:lineRule="exact"/>
        <w:rPr>
          <w:sz w:val="18"/>
          <w:szCs w:val="18"/>
        </w:rPr>
      </w:pPr>
    </w:p>
    <w:p w14:paraId="4688B0EC" w14:textId="77777777" w:rsidR="00973B66" w:rsidRPr="00967B28" w:rsidRDefault="00BC7793">
      <w:pPr>
        <w:spacing w:before="34"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  <w:rPrChange w:id="6" w:author="Weights Jonathan" w:date="2020-09-22T08:44:00Z">
            <w:rPr>
              <w:rFonts w:ascii="Times New Roman" w:eastAsia="Times New Roman" w:hAnsi="Times New Roman" w:cs="Times New Roman"/>
              <w:sz w:val="21"/>
              <w:szCs w:val="21"/>
            </w:rPr>
          </w:rPrChange>
        </w:rPr>
      </w:pPr>
      <w:r w:rsidRPr="00967B28">
        <w:rPr>
          <w:rFonts w:ascii="Times New Roman" w:eastAsia="Times New Roman" w:hAnsi="Times New Roman" w:cs="Times New Roman"/>
          <w:b/>
          <w:bCs/>
          <w:sz w:val="24"/>
          <w:szCs w:val="24"/>
          <w:rPrChange w:id="7" w:author="Weights Jonathan" w:date="2020-09-22T08:44:00Z">
            <w:rPr>
              <w:rFonts w:ascii="Times New Roman" w:eastAsia="Times New Roman" w:hAnsi="Times New Roman" w:cs="Times New Roman"/>
              <w:b/>
              <w:bCs/>
              <w:sz w:val="21"/>
              <w:szCs w:val="21"/>
            </w:rPr>
          </w:rPrChange>
        </w:rPr>
        <w:t>Edu</w:t>
      </w:r>
      <w:r w:rsidRPr="00967B28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rPrChange w:id="8" w:author="Weights Jonathan" w:date="2020-09-22T08:44:00Z">
            <w:rPr>
              <w:rFonts w:ascii="Times New Roman" w:eastAsia="Times New Roman" w:hAnsi="Times New Roman" w:cs="Times New Roman"/>
              <w:b/>
              <w:bCs/>
              <w:spacing w:val="-2"/>
              <w:sz w:val="21"/>
              <w:szCs w:val="21"/>
            </w:rPr>
          </w:rPrChange>
        </w:rPr>
        <w:t>c</w:t>
      </w:r>
      <w:r w:rsidRPr="00967B28">
        <w:rPr>
          <w:rFonts w:ascii="Times New Roman" w:eastAsia="Times New Roman" w:hAnsi="Times New Roman" w:cs="Times New Roman"/>
          <w:b/>
          <w:bCs/>
          <w:sz w:val="24"/>
          <w:szCs w:val="24"/>
          <w:rPrChange w:id="9" w:author="Weights Jonathan" w:date="2020-09-22T08:44:00Z">
            <w:rPr>
              <w:rFonts w:ascii="Times New Roman" w:eastAsia="Times New Roman" w:hAnsi="Times New Roman" w:cs="Times New Roman"/>
              <w:b/>
              <w:bCs/>
              <w:sz w:val="21"/>
              <w:szCs w:val="21"/>
            </w:rPr>
          </w:rPrChange>
        </w:rPr>
        <w:t>a</w:t>
      </w:r>
      <w:r w:rsidRPr="00967B2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rPrChange w:id="10" w:author="Weights Jonathan" w:date="2020-09-22T08:44:00Z">
            <w:rPr>
              <w:rFonts w:ascii="Times New Roman" w:eastAsia="Times New Roman" w:hAnsi="Times New Roman" w:cs="Times New Roman"/>
              <w:b/>
              <w:bCs/>
              <w:spacing w:val="-1"/>
              <w:sz w:val="21"/>
              <w:szCs w:val="21"/>
            </w:rPr>
          </w:rPrChange>
        </w:rPr>
        <w:t>ti</w:t>
      </w:r>
      <w:r w:rsidRPr="00967B28">
        <w:rPr>
          <w:rFonts w:ascii="Times New Roman" w:eastAsia="Times New Roman" w:hAnsi="Times New Roman" w:cs="Times New Roman"/>
          <w:b/>
          <w:bCs/>
          <w:sz w:val="24"/>
          <w:szCs w:val="24"/>
          <w:rPrChange w:id="11" w:author="Weights Jonathan" w:date="2020-09-22T08:44:00Z">
            <w:rPr>
              <w:rFonts w:ascii="Times New Roman" w:eastAsia="Times New Roman" w:hAnsi="Times New Roman" w:cs="Times New Roman"/>
              <w:b/>
              <w:bCs/>
              <w:sz w:val="21"/>
              <w:szCs w:val="21"/>
            </w:rPr>
          </w:rPrChange>
        </w:rPr>
        <w:t>onal</w:t>
      </w:r>
      <w:r w:rsidRPr="00967B28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rPrChange w:id="12" w:author="Weights Jonathan" w:date="2020-09-22T08:44:00Z">
            <w:rPr>
              <w:rFonts w:ascii="Times New Roman" w:eastAsia="Times New Roman" w:hAnsi="Times New Roman" w:cs="Times New Roman"/>
              <w:b/>
              <w:bCs/>
              <w:spacing w:val="-3"/>
              <w:sz w:val="21"/>
              <w:szCs w:val="21"/>
            </w:rPr>
          </w:rPrChange>
        </w:rPr>
        <w:t xml:space="preserve"> </w:t>
      </w:r>
      <w:r w:rsidRPr="00967B28">
        <w:rPr>
          <w:rFonts w:ascii="Times New Roman" w:eastAsia="Times New Roman" w:hAnsi="Times New Roman" w:cs="Times New Roman"/>
          <w:b/>
          <w:bCs/>
          <w:sz w:val="24"/>
          <w:szCs w:val="24"/>
          <w:rPrChange w:id="13" w:author="Weights Jonathan" w:date="2020-09-22T08:44:00Z">
            <w:rPr>
              <w:rFonts w:ascii="Times New Roman" w:eastAsia="Times New Roman" w:hAnsi="Times New Roman" w:cs="Times New Roman"/>
              <w:b/>
              <w:bCs/>
              <w:sz w:val="21"/>
              <w:szCs w:val="21"/>
            </w:rPr>
          </w:rPrChange>
        </w:rPr>
        <w:t>Bac</w:t>
      </w:r>
      <w:r w:rsidRPr="00967B28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rPrChange w:id="14" w:author="Weights Jonathan" w:date="2020-09-22T08:44:00Z">
            <w:rPr>
              <w:rFonts w:ascii="Times New Roman" w:eastAsia="Times New Roman" w:hAnsi="Times New Roman" w:cs="Times New Roman"/>
              <w:b/>
              <w:bCs/>
              <w:spacing w:val="-2"/>
              <w:sz w:val="21"/>
              <w:szCs w:val="21"/>
            </w:rPr>
          </w:rPrChange>
        </w:rPr>
        <w:t>k</w:t>
      </w:r>
      <w:r w:rsidRPr="00967B28">
        <w:rPr>
          <w:rFonts w:ascii="Times New Roman" w:eastAsia="Times New Roman" w:hAnsi="Times New Roman" w:cs="Times New Roman"/>
          <w:b/>
          <w:bCs/>
          <w:sz w:val="24"/>
          <w:szCs w:val="24"/>
          <w:rPrChange w:id="15" w:author="Weights Jonathan" w:date="2020-09-22T08:44:00Z">
            <w:rPr>
              <w:rFonts w:ascii="Times New Roman" w:eastAsia="Times New Roman" w:hAnsi="Times New Roman" w:cs="Times New Roman"/>
              <w:b/>
              <w:bCs/>
              <w:sz w:val="21"/>
              <w:szCs w:val="21"/>
            </w:rPr>
          </w:rPrChange>
        </w:rPr>
        <w:t>gro</w:t>
      </w:r>
      <w:r w:rsidRPr="00967B28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rPrChange w:id="16" w:author="Weights Jonathan" w:date="2020-09-22T08:44:00Z">
            <w:rPr>
              <w:rFonts w:ascii="Times New Roman" w:eastAsia="Times New Roman" w:hAnsi="Times New Roman" w:cs="Times New Roman"/>
              <w:b/>
              <w:bCs/>
              <w:spacing w:val="-2"/>
              <w:sz w:val="21"/>
              <w:szCs w:val="21"/>
            </w:rPr>
          </w:rPrChange>
        </w:rPr>
        <w:t>u</w:t>
      </w:r>
      <w:r w:rsidRPr="00967B28">
        <w:rPr>
          <w:rFonts w:ascii="Times New Roman" w:eastAsia="Times New Roman" w:hAnsi="Times New Roman" w:cs="Times New Roman"/>
          <w:b/>
          <w:bCs/>
          <w:sz w:val="24"/>
          <w:szCs w:val="24"/>
          <w:rPrChange w:id="17" w:author="Weights Jonathan" w:date="2020-09-22T08:44:00Z">
            <w:rPr>
              <w:rFonts w:ascii="Times New Roman" w:eastAsia="Times New Roman" w:hAnsi="Times New Roman" w:cs="Times New Roman"/>
              <w:b/>
              <w:bCs/>
              <w:sz w:val="21"/>
              <w:szCs w:val="21"/>
            </w:rPr>
          </w:rPrChange>
        </w:rPr>
        <w:t>nd</w:t>
      </w:r>
    </w:p>
    <w:p w14:paraId="04F83211" w14:textId="77777777" w:rsidR="00973B66" w:rsidRDefault="00973B66">
      <w:pPr>
        <w:spacing w:before="2" w:after="0" w:line="100" w:lineRule="exact"/>
        <w:rPr>
          <w:sz w:val="10"/>
          <w:szCs w:val="10"/>
        </w:rPr>
      </w:pPr>
    </w:p>
    <w:p w14:paraId="40A571F8" w14:textId="3C6EFF5F" w:rsidR="00973B66" w:rsidRDefault="00953DCC">
      <w:pPr>
        <w:tabs>
          <w:tab w:val="left" w:pos="1760"/>
          <w:tab w:val="left" w:pos="5440"/>
        </w:tabs>
        <w:spacing w:after="0" w:line="240" w:lineRule="auto"/>
        <w:ind w:left="114" w:right="-20"/>
        <w:rPr>
          <w:ins w:id="18" w:author="个人用户" w:date="2020-09-18T15:13:00Z"/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6553562B" wp14:editId="6EE0AD8D">
                <wp:simplePos x="0" y="0"/>
                <wp:positionH relativeFrom="page">
                  <wp:posOffset>269240</wp:posOffset>
                </wp:positionH>
                <wp:positionV relativeFrom="paragraph">
                  <wp:posOffset>-26035</wp:posOffset>
                </wp:positionV>
                <wp:extent cx="7020560" cy="1270"/>
                <wp:effectExtent l="0" t="40005" r="282575" b="0"/>
                <wp:wrapNone/>
                <wp:docPr id="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0560" cy="1270"/>
                          <a:chOff x="425" y="-42"/>
                          <a:chExt cx="11057" cy="2"/>
                        </a:xfrm>
                      </wpg:grpSpPr>
                      <wps:wsp>
                        <wps:cNvPr id="10" name="Freeform 4"/>
                        <wps:cNvSpPr>
                          <a:spLocks noEditPoints="1"/>
                        </wps:cNvSpPr>
                        <wps:spPr bwMode="auto">
                          <a:xfrm>
                            <a:off x="850" y="-84"/>
                            <a:ext cx="11057" cy="0"/>
                          </a:xfrm>
                          <a:custGeom>
                            <a:avLst/>
                            <a:gdLst>
                              <a:gd name="T0" fmla="+- 0 425 425"/>
                              <a:gd name="T1" fmla="*/ T0 w 11057"/>
                              <a:gd name="T2" fmla="+- 0 11482 425"/>
                              <a:gd name="T3" fmla="*/ T2 w 1105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057">
                                <a:moveTo>
                                  <a:pt x="0" y="0"/>
                                </a:moveTo>
                                <a:lnTo>
                                  <a:pt x="11057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C8E3EB" id="Group 3" o:spid="_x0000_s1026" style="position:absolute;margin-left:21.2pt;margin-top:-2.05pt;width:552.8pt;height:.1pt;z-index:-251660800;mso-position-horizontal-relative:page" coordorigin="425,-42" coordsize="1105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">
                <v:shape id="Freeform 4" o:spid="_x0000_s1027" style="position:absolute;left:850;top:-84;width:11057;height:0;visibility:visible;mso-wrap-style:square;v-text-anchor:top" coordsize="110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" path="m,l11057,e" filled="f" strokeweight=".58pt">
                  <v:path arrowok="t" o:connecttype="custom" o:connectlocs="0,0;11057,0" o:connectangles="0,0"/>
                  <o:lock v:ext="edit" verticies="t"/>
                </v:shape>
                <w10:wrap anchorx="page"/>
              </v:group>
            </w:pict>
          </mc:Fallback>
        </mc:AlternateConten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>09</w:t>
      </w:r>
      <w:r w:rsidR="00BC7793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>2014</w:t>
      </w:r>
      <w:r w:rsidR="00BC7793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-</w:t>
      </w:r>
      <w:r w:rsidR="00BC7793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0</w: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>6</w:t>
      </w:r>
      <w:r w:rsidR="00BC7793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>2018</w: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 w:rsidR="00BC7793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N</w: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>a</w:t>
      </w:r>
      <w:r w:rsidR="00BC7793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ti</w: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>onal</w:t>
      </w:r>
      <w:r w:rsidR="00BC7793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 xml:space="preserve"> </w:t>
      </w:r>
      <w:r w:rsidR="00BC7793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U</w: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>n</w:t>
      </w:r>
      <w:r w:rsidR="00BC7793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</w: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>v</w:t>
      </w:r>
      <w:r w:rsidR="00BC7793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e</w: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>r</w:t>
      </w:r>
      <w:r w:rsidR="00BC7793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sit</w: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>y of S</w:t>
      </w:r>
      <w:r w:rsidR="00BC7793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</w: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>ng</w:t>
      </w:r>
      <w:r w:rsidR="00BC7793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a</w: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>pore</w: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 w:rsidR="00BC7793">
        <w:rPr>
          <w:rFonts w:ascii="Times New Roman" w:eastAsia="SimSun" w:hAnsi="Times New Roman" w:cs="Times New Roman" w:hint="eastAsia"/>
          <w:b/>
          <w:bCs/>
          <w:sz w:val="21"/>
          <w:szCs w:val="21"/>
          <w:lang w:eastAsia="zh-CN"/>
        </w:rPr>
        <w:t>GPA</w: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>:</w:t>
      </w:r>
      <w:r w:rsidR="00BC7793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>3.</w:t>
      </w:r>
      <w:r w:rsidR="00BC7793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9</w: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>8</w:t>
      </w:r>
      <w:r w:rsidR="00BC7793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>5</w:t>
      </w:r>
      <w:r w:rsidR="00BC7793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.</w: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>0</w:t>
      </w:r>
    </w:p>
    <w:p w14:paraId="6D98C7D7" w14:textId="774D79A0" w:rsidR="003D4E0F" w:rsidRDefault="003D4E0F">
      <w:pPr>
        <w:tabs>
          <w:tab w:val="left" w:pos="1760"/>
          <w:tab w:val="left" w:pos="5440"/>
        </w:tabs>
        <w:spacing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ins w:id="19" w:author="个人用户" w:date="2020-09-18T15:13:00Z">
        <w:r>
          <w:rPr>
            <w:rFonts w:ascii="Times New Roman" w:eastAsia="Times New Roman" w:hAnsi="Times New Roman" w:cs="Times New Roman"/>
            <w:b/>
            <w:bCs/>
            <w:sz w:val="21"/>
            <w:szCs w:val="21"/>
          </w:rPr>
          <w:t xml:space="preserve">Bachelor </w:t>
        </w:r>
        <w:r>
          <w:rPr>
            <w:rFonts w:asciiTheme="minorEastAsia" w:eastAsiaTheme="minorEastAsia" w:hAnsiTheme="minorEastAsia" w:cs="Times New Roman" w:hint="eastAsia"/>
            <w:b/>
            <w:bCs/>
            <w:sz w:val="21"/>
            <w:szCs w:val="21"/>
            <w:lang w:eastAsia="zh-CN"/>
          </w:rPr>
          <w:t>of</w:t>
        </w:r>
        <w:r>
          <w:rPr>
            <w:rFonts w:ascii="Times New Roman" w:eastAsia="Times New Roman" w:hAnsi="Times New Roman" w:cs="Times New Roman"/>
            <w:b/>
            <w:bCs/>
            <w:sz w:val="21"/>
            <w:szCs w:val="21"/>
          </w:rPr>
          <w:t xml:space="preserve"> Science with Honors (Merit)</w:t>
        </w:r>
      </w:ins>
    </w:p>
    <w:p w14:paraId="26120EFD" w14:textId="77777777" w:rsidR="00973B66" w:rsidRDefault="00BC7793">
      <w:pPr>
        <w:tabs>
          <w:tab w:val="left" w:pos="520"/>
        </w:tabs>
        <w:spacing w:before="40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aj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r: 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ed 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z w:val="21"/>
          <w:szCs w:val="21"/>
        </w:rPr>
        <w:t>h sp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z w:val="21"/>
          <w:szCs w:val="21"/>
        </w:rPr>
        <w:t>za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on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z w:val="21"/>
          <w:szCs w:val="21"/>
        </w:rPr>
        <w:t>on Re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&amp;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al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at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z w:val="21"/>
          <w:szCs w:val="21"/>
        </w:rPr>
        <w:t>cs</w:t>
      </w:r>
    </w:p>
    <w:p w14:paraId="1DD5B5DC" w14:textId="654F85E9" w:rsidR="00973B66" w:rsidRDefault="00BC7793">
      <w:pPr>
        <w:tabs>
          <w:tab w:val="left" w:pos="520"/>
        </w:tabs>
        <w:spacing w:before="32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nor</w:t>
      </w:r>
      <w:r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: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Sc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ence</w:t>
      </w:r>
      <w:r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,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h </w:t>
      </w:r>
      <w:commentRangeStart w:id="20"/>
      <w:del w:id="21" w:author="Shang Xiang" w:date="2020-10-18T23:46:00Z">
        <w:r w:rsidDel="00C706A8">
          <w:rPr>
            <w:rFonts w:ascii="Times New Roman" w:eastAsia="SimSun" w:hAnsi="Times New Roman" w:cs="Times New Roman" w:hint="eastAsia"/>
            <w:sz w:val="21"/>
            <w:szCs w:val="21"/>
            <w:highlight w:val="yellow"/>
            <w:lang w:eastAsia="zh-CN"/>
          </w:rPr>
          <w:delText>concentration</w:delText>
        </w:r>
        <w:r w:rsidDel="00C706A8">
          <w:rPr>
            <w:rFonts w:ascii="Times New Roman" w:eastAsia="Times New Roman" w:hAnsi="Times New Roman" w:cs="Times New Roman"/>
            <w:sz w:val="21"/>
            <w:szCs w:val="21"/>
          </w:rPr>
          <w:delText xml:space="preserve"> </w:delText>
        </w:r>
        <w:commentRangeEnd w:id="20"/>
        <w:r w:rsidR="00967B28" w:rsidDel="00C706A8">
          <w:rPr>
            <w:rStyle w:val="a3"/>
          </w:rPr>
          <w:commentReference w:id="20"/>
        </w:r>
      </w:del>
      <w:ins w:id="22" w:author="Shang Xiang" w:date="2020-10-18T23:46:00Z">
        <w:r w:rsidR="00C706A8">
          <w:rPr>
            <w:rFonts w:ascii="Times New Roman" w:eastAsia="SimSun" w:hAnsi="Times New Roman" w:cs="Times New Roman"/>
            <w:sz w:val="21"/>
            <w:szCs w:val="21"/>
            <w:lang w:eastAsia="zh-CN"/>
          </w:rPr>
          <w:t xml:space="preserve">focus </w:t>
        </w:r>
      </w:ins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 M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ne L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</w:p>
    <w:p w14:paraId="2AAE8A5F" w14:textId="1407F5CD" w:rsidR="00973B66" w:rsidDel="00967B28" w:rsidRDefault="00BC7793">
      <w:pPr>
        <w:tabs>
          <w:tab w:val="left" w:pos="520"/>
        </w:tabs>
        <w:spacing w:before="32" w:after="0" w:line="240" w:lineRule="auto"/>
        <w:ind w:left="114" w:right="-20"/>
        <w:rPr>
          <w:del w:id="23" w:author="Weights Jonathan" w:date="2020-09-22T08:47:00Z"/>
          <w:rFonts w:ascii="Times New Roman" w:eastAsia="SimSu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Sen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or M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dd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e 2 </w:t>
      </w:r>
      <w:r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SM2)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sh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p</w:t>
      </w:r>
      <w:ins w:id="24" w:author="Weights Jonathan" w:date="2020-09-22T08:47:00Z">
        <w:r w:rsidR="00967B28">
          <w:rPr>
            <w:rFonts w:ascii="Times New Roman" w:eastAsia="SimSun" w:hAnsi="Times New Roman" w:cs="Times New Roman"/>
            <w:sz w:val="21"/>
            <w:szCs w:val="21"/>
            <w:lang w:eastAsia="zh-CN"/>
          </w:rPr>
          <w:t xml:space="preserve"> </w:t>
        </w:r>
      </w:ins>
      <w:del w:id="25" w:author="Weights Jonathan" w:date="2020-09-22T08:47:00Z">
        <w:r w:rsidDel="00967B28">
          <w:rPr>
            <w:rFonts w:ascii="Times New Roman" w:eastAsia="SimSun" w:hAnsi="Times New Roman" w:cs="Times New Roman" w:hint="eastAsia"/>
            <w:sz w:val="21"/>
            <w:szCs w:val="21"/>
            <w:lang w:eastAsia="zh-CN"/>
          </w:rPr>
          <w:delText>,</w:delText>
        </w:r>
      </w:del>
      <w:ins w:id="26" w:author="个人用户" w:date="2020-09-18T15:14:00Z">
        <w:r w:rsidR="00D5410B">
          <w:rPr>
            <w:rFonts w:ascii="Times New Roman" w:eastAsia="SimSun" w:hAnsi="Times New Roman" w:cs="Times New Roman" w:hint="eastAsia"/>
            <w:sz w:val="21"/>
            <w:szCs w:val="21"/>
            <w:lang w:eastAsia="zh-CN"/>
          </w:rPr>
          <w:t>for</w:t>
        </w:r>
        <w:r w:rsidR="00D5410B">
          <w:rPr>
            <w:rFonts w:ascii="Times New Roman" w:eastAsia="SimSun" w:hAnsi="Times New Roman" w:cs="Times New Roman"/>
            <w:sz w:val="21"/>
            <w:szCs w:val="21"/>
            <w:lang w:eastAsia="zh-CN"/>
          </w:rPr>
          <w:t xml:space="preserve"> five consecutive years</w:t>
        </w:r>
      </w:ins>
      <w:ins w:id="27" w:author="Weights Jonathan" w:date="2020-09-22T08:48:00Z">
        <w:r w:rsidR="006E2C9F">
          <w:rPr>
            <w:rFonts w:ascii="Times New Roman" w:eastAsia="SimSun" w:hAnsi="Times New Roman" w:cs="Times New Roman"/>
            <w:sz w:val="21"/>
            <w:szCs w:val="21"/>
            <w:lang w:eastAsia="zh-CN"/>
          </w:rPr>
          <w:t>,</w:t>
        </w:r>
      </w:ins>
      <w:ins w:id="28" w:author="个人用户" w:date="2020-09-18T15:14:00Z">
        <w:r w:rsidR="00D5410B">
          <w:rPr>
            <w:rFonts w:ascii="Times New Roman" w:eastAsia="SimSun" w:hAnsi="Times New Roman" w:cs="Times New Roman"/>
            <w:sz w:val="21"/>
            <w:szCs w:val="21"/>
            <w:lang w:eastAsia="zh-CN"/>
          </w:rPr>
          <w:t xml:space="preserve"> </w:t>
        </w:r>
      </w:ins>
      <w:del w:id="29" w:author="Weights Jonathan" w:date="2020-09-22T08:47:00Z">
        <w:r w:rsidRPr="00B5354D" w:rsidDel="00967B28">
          <w:rPr>
            <w:rFonts w:ascii="Times New Roman" w:eastAsia="SimSun" w:hAnsi="Times New Roman" w:cs="Times New Roman" w:hint="eastAsia"/>
            <w:strike/>
            <w:sz w:val="21"/>
            <w:szCs w:val="21"/>
            <w:highlight w:val="yellow"/>
            <w:lang w:eastAsia="zh-CN"/>
          </w:rPr>
          <w:delText xml:space="preserve">for four consecutive years, a total amounted to   (         ) </w:delText>
        </w:r>
        <w:r w:rsidRPr="00B5354D" w:rsidDel="00967B28">
          <w:rPr>
            <w:rFonts w:ascii="Times New Roman" w:eastAsia="SimSun" w:hAnsi="Times New Roman" w:cs="Times New Roman" w:hint="eastAsia"/>
            <w:strike/>
            <w:sz w:val="21"/>
            <w:szCs w:val="21"/>
            <w:lang w:eastAsia="zh-CN"/>
          </w:rPr>
          <w:delText>,</w:delText>
        </w:r>
      </w:del>
    </w:p>
    <w:p w14:paraId="04FF2300" w14:textId="4E0CFA54" w:rsidR="00973B66" w:rsidRDefault="00BC7793" w:rsidP="00967B28">
      <w:pPr>
        <w:tabs>
          <w:tab w:val="left" w:pos="520"/>
        </w:tabs>
        <w:spacing w:before="32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ded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by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he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y of Educa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 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o </w:t>
      </w:r>
      <w:del w:id="30" w:author="Weights Jonathan" w:date="2020-09-22T08:48:00Z">
        <w:r w:rsidDel="006E2C9F">
          <w:rPr>
            <w:rFonts w:ascii="Times New Roman" w:eastAsia="Times New Roman" w:hAnsi="Times New Roman" w:cs="Times New Roman"/>
            <w:spacing w:val="-1"/>
            <w:sz w:val="21"/>
            <w:szCs w:val="21"/>
          </w:rPr>
          <w:delText>t</w:delText>
        </w:r>
        <w:r w:rsidDel="006E2C9F">
          <w:rPr>
            <w:rFonts w:ascii="Times New Roman" w:eastAsia="Times New Roman" w:hAnsi="Times New Roman" w:cs="Times New Roman"/>
            <w:sz w:val="21"/>
            <w:szCs w:val="21"/>
          </w:rPr>
          <w:delText xml:space="preserve">op </w:delText>
        </w:r>
      </w:del>
      <w:ins w:id="31" w:author="Weights Jonathan" w:date="2020-09-22T08:48:00Z">
        <w:r w:rsidR="006E2C9F">
          <w:rPr>
            <w:rFonts w:ascii="Times New Roman" w:eastAsia="Times New Roman" w:hAnsi="Times New Roman" w:cs="Times New Roman"/>
            <w:spacing w:val="-1"/>
            <w:sz w:val="21"/>
            <w:szCs w:val="21"/>
          </w:rPr>
          <w:t>high-achieving</w:t>
        </w:r>
        <w:r w:rsidR="006E2C9F">
          <w:rPr>
            <w:rFonts w:ascii="Times New Roman" w:eastAsia="Times New Roman" w:hAnsi="Times New Roman" w:cs="Times New Roman"/>
            <w:sz w:val="21"/>
            <w:szCs w:val="21"/>
          </w:rPr>
          <w:t xml:space="preserve"> </w:t>
        </w:r>
      </w:ins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ci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ence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z w:val="21"/>
          <w:szCs w:val="21"/>
        </w:rPr>
        <w:t>ud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fr</w:t>
      </w:r>
      <w:r>
        <w:rPr>
          <w:rFonts w:ascii="Times New Roman" w:eastAsia="Times New Roman" w:hAnsi="Times New Roman" w:cs="Times New Roman"/>
          <w:sz w:val="21"/>
          <w:szCs w:val="21"/>
        </w:rPr>
        <w:t>om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na</w:t>
      </w:r>
    </w:p>
    <w:p w14:paraId="4AEE6B3A" w14:textId="1779289E" w:rsidR="00973B66" w:rsidRDefault="00BC7793">
      <w:pPr>
        <w:tabs>
          <w:tab w:val="left" w:pos="520"/>
        </w:tabs>
        <w:spacing w:before="32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Sk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ill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s: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Py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hon, C,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C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+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+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va,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="00400417">
        <w:rPr>
          <w:rFonts w:ascii="Times New Roman" w:eastAsia="Times New Roman" w:hAnsi="Times New Roman" w:cs="Times New Roman"/>
          <w:spacing w:val="-2"/>
          <w:sz w:val="21"/>
          <w:szCs w:val="21"/>
        </w:rPr>
        <w:t>Angular, HTML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S, Ja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aSc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="00944675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Typescript,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ango,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L,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LA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37945AB3" w14:textId="77777777" w:rsidR="00973B66" w:rsidRDefault="00973B66">
      <w:pPr>
        <w:spacing w:before="6" w:after="0" w:line="170" w:lineRule="exact"/>
        <w:rPr>
          <w:sz w:val="17"/>
          <w:szCs w:val="17"/>
        </w:rPr>
      </w:pPr>
    </w:p>
    <w:p w14:paraId="51685B92" w14:textId="77777777" w:rsidR="00973B66" w:rsidRDefault="00973B66">
      <w:pPr>
        <w:spacing w:after="0" w:line="200" w:lineRule="exact"/>
        <w:rPr>
          <w:sz w:val="20"/>
          <w:szCs w:val="20"/>
        </w:rPr>
      </w:pPr>
    </w:p>
    <w:p w14:paraId="2B8DC203" w14:textId="4C719338" w:rsidR="00973B66" w:rsidRDefault="00953DCC">
      <w:pPr>
        <w:spacing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  <w:sz w:val="24"/>
          <w:szCs w:val="24"/>
          <w:rPrChange w:id="32" w:author="Weights Jonathan" w:date="2020-09-22T08:44:00Z">
            <w:rPr>
              <w:noProof/>
              <w:sz w:val="24"/>
              <w:szCs w:val="24"/>
            </w:rPr>
          </w:rPrChange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491DA808" wp14:editId="476D7014">
                <wp:simplePos x="0" y="0"/>
                <wp:positionH relativeFrom="page">
                  <wp:posOffset>269240</wp:posOffset>
                </wp:positionH>
                <wp:positionV relativeFrom="paragraph">
                  <wp:posOffset>177800</wp:posOffset>
                </wp:positionV>
                <wp:extent cx="7020560" cy="1270"/>
                <wp:effectExtent l="0" t="0" r="282575" b="184150"/>
                <wp:wrapNone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0560" cy="1270"/>
                          <a:chOff x="425" y="280"/>
                          <a:chExt cx="11057" cy="2"/>
                        </a:xfrm>
                      </wpg:grpSpPr>
                      <wps:wsp>
                        <wps:cNvPr id="8" name="Freeform 6"/>
                        <wps:cNvSpPr>
                          <a:spLocks noEditPoints="1"/>
                        </wps:cNvSpPr>
                        <wps:spPr bwMode="auto">
                          <a:xfrm>
                            <a:off x="850" y="560"/>
                            <a:ext cx="11057" cy="0"/>
                          </a:xfrm>
                          <a:custGeom>
                            <a:avLst/>
                            <a:gdLst>
                              <a:gd name="T0" fmla="+- 0 425 425"/>
                              <a:gd name="T1" fmla="*/ T0 w 11057"/>
                              <a:gd name="T2" fmla="+- 0 11482 425"/>
                              <a:gd name="T3" fmla="*/ T2 w 1105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057">
                                <a:moveTo>
                                  <a:pt x="0" y="0"/>
                                </a:moveTo>
                                <a:lnTo>
                                  <a:pt x="11057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C0C856" id="Group 5" o:spid="_x0000_s1026" style="position:absolute;margin-left:21.2pt;margin-top:14pt;width:552.8pt;height:.1pt;z-index:-251659776;mso-position-horizontal-relative:page" coordorigin="425,280" coordsize="1105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">
                <v:shape id="Freeform 6" o:spid="_x0000_s1027" style="position:absolute;left:850;top:560;width:11057;height:0;visibility:visible;mso-wrap-style:square;v-text-anchor:top" coordsize="110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" path="m,l11057,e" filled="f" strokeweight=".58pt">
                  <v:path arrowok="t" o:connecttype="custom" o:connectlocs="0,0;11057,0" o:connectangles="0,0"/>
                  <o:lock v:ext="edit" verticies="t"/>
                </v:shape>
                <w10:wrap anchorx="page"/>
              </v:group>
            </w:pict>
          </mc:Fallback>
        </mc:AlternateContent>
      </w:r>
      <w:r w:rsidR="00BC7793" w:rsidRPr="00967B28">
        <w:rPr>
          <w:rFonts w:ascii="Times New Roman" w:eastAsia="Times New Roman" w:hAnsi="Times New Roman" w:cs="Times New Roman"/>
          <w:b/>
          <w:bCs/>
          <w:sz w:val="24"/>
          <w:szCs w:val="24"/>
          <w:rPrChange w:id="33" w:author="Weights Jonathan" w:date="2020-09-22T08:44:00Z">
            <w:rPr>
              <w:rFonts w:ascii="Times New Roman" w:eastAsia="Times New Roman" w:hAnsi="Times New Roman" w:cs="Times New Roman"/>
              <w:b/>
              <w:bCs/>
              <w:sz w:val="21"/>
              <w:szCs w:val="21"/>
            </w:rPr>
          </w:rPrChange>
        </w:rPr>
        <w:t>Work</w:t>
      </w:r>
      <w:r w:rsidR="00BC7793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 w:rsidR="00BC7793" w:rsidRPr="00967B28">
        <w:rPr>
          <w:rFonts w:ascii="Times New Roman" w:eastAsia="Times New Roman" w:hAnsi="Times New Roman" w:cs="Times New Roman"/>
          <w:b/>
          <w:bCs/>
          <w:sz w:val="24"/>
          <w:szCs w:val="24"/>
          <w:rPrChange w:id="34" w:author="Weights Jonathan" w:date="2020-09-22T08:44:00Z">
            <w:rPr>
              <w:rFonts w:ascii="Times New Roman" w:eastAsia="Times New Roman" w:hAnsi="Times New Roman" w:cs="Times New Roman"/>
              <w:b/>
              <w:bCs/>
              <w:sz w:val="21"/>
              <w:szCs w:val="21"/>
            </w:rPr>
          </w:rPrChange>
        </w:rPr>
        <w:t>E</w:t>
      </w:r>
      <w:r w:rsidR="00BC7793" w:rsidRPr="00967B28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rPrChange w:id="35" w:author="Weights Jonathan" w:date="2020-09-22T08:44:00Z">
            <w:rPr>
              <w:rFonts w:ascii="Times New Roman" w:eastAsia="Times New Roman" w:hAnsi="Times New Roman" w:cs="Times New Roman"/>
              <w:b/>
              <w:bCs/>
              <w:spacing w:val="-2"/>
              <w:sz w:val="21"/>
              <w:szCs w:val="21"/>
            </w:rPr>
          </w:rPrChange>
        </w:rPr>
        <w:t>x</w:t>
      </w:r>
      <w:r w:rsidR="00BC7793" w:rsidRPr="00967B28">
        <w:rPr>
          <w:rFonts w:ascii="Times New Roman" w:eastAsia="Times New Roman" w:hAnsi="Times New Roman" w:cs="Times New Roman"/>
          <w:b/>
          <w:bCs/>
          <w:sz w:val="24"/>
          <w:szCs w:val="24"/>
          <w:rPrChange w:id="36" w:author="Weights Jonathan" w:date="2020-09-22T08:44:00Z">
            <w:rPr>
              <w:rFonts w:ascii="Times New Roman" w:eastAsia="Times New Roman" w:hAnsi="Times New Roman" w:cs="Times New Roman"/>
              <w:b/>
              <w:bCs/>
              <w:sz w:val="21"/>
              <w:szCs w:val="21"/>
            </w:rPr>
          </w:rPrChange>
        </w:rPr>
        <w:t>per</w:t>
      </w:r>
      <w:r w:rsidR="00BC7793" w:rsidRPr="00967B2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rPrChange w:id="37" w:author="Weights Jonathan" w:date="2020-09-22T08:44:00Z">
            <w:rPr>
              <w:rFonts w:ascii="Times New Roman" w:eastAsia="Times New Roman" w:hAnsi="Times New Roman" w:cs="Times New Roman"/>
              <w:b/>
              <w:bCs/>
              <w:spacing w:val="-1"/>
              <w:sz w:val="21"/>
              <w:szCs w:val="21"/>
            </w:rPr>
          </w:rPrChange>
        </w:rPr>
        <w:t>i</w:t>
      </w:r>
      <w:r w:rsidR="00BC7793" w:rsidRPr="00967B28">
        <w:rPr>
          <w:rFonts w:ascii="Times New Roman" w:eastAsia="Times New Roman" w:hAnsi="Times New Roman" w:cs="Times New Roman"/>
          <w:b/>
          <w:bCs/>
          <w:sz w:val="24"/>
          <w:szCs w:val="24"/>
          <w:rPrChange w:id="38" w:author="Weights Jonathan" w:date="2020-09-22T08:44:00Z">
            <w:rPr>
              <w:rFonts w:ascii="Times New Roman" w:eastAsia="Times New Roman" w:hAnsi="Times New Roman" w:cs="Times New Roman"/>
              <w:b/>
              <w:bCs/>
              <w:sz w:val="21"/>
              <w:szCs w:val="21"/>
            </w:rPr>
          </w:rPrChange>
        </w:rPr>
        <w:t>ence</w:t>
      </w:r>
    </w:p>
    <w:p w14:paraId="7858BBFC" w14:textId="717E1EAE" w:rsidR="00973B66" w:rsidRDefault="00BC7793">
      <w:pPr>
        <w:tabs>
          <w:tab w:val="left" w:pos="1740"/>
        </w:tabs>
        <w:spacing w:before="80" w:after="0" w:line="240" w:lineRule="auto"/>
        <w:ind w:left="114" w:right="-20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01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2019</w:t>
      </w:r>
      <w:r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Present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ys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del w:id="39" w:author="个人用户" w:date="2020-09-18T15:19:00Z">
        <w:r w:rsidDel="00A60D9C">
          <w:rPr>
            <w:rFonts w:ascii="Times New Roman" w:eastAsia="Times New Roman" w:hAnsi="Times New Roman" w:cs="Times New Roman"/>
            <w:b/>
            <w:bCs/>
            <w:spacing w:val="1"/>
            <w:sz w:val="21"/>
            <w:szCs w:val="21"/>
          </w:rPr>
          <w:delText>G</w:delText>
        </w:r>
        <w:r w:rsidDel="00A60D9C">
          <w:rPr>
            <w:rFonts w:ascii="Times New Roman" w:eastAsia="Times New Roman" w:hAnsi="Times New Roman" w:cs="Times New Roman"/>
            <w:b/>
            <w:bCs/>
            <w:sz w:val="21"/>
            <w:szCs w:val="21"/>
          </w:rPr>
          <w:delText>r</w:delText>
        </w:r>
        <w:r w:rsidDel="00A60D9C">
          <w:rPr>
            <w:rFonts w:ascii="Times New Roman" w:eastAsia="Times New Roman" w:hAnsi="Times New Roman" w:cs="Times New Roman"/>
            <w:b/>
            <w:bCs/>
            <w:spacing w:val="-3"/>
            <w:sz w:val="21"/>
            <w:szCs w:val="21"/>
          </w:rPr>
          <w:delText>a</w:delText>
        </w:r>
        <w:r w:rsidDel="00A60D9C">
          <w:rPr>
            <w:rFonts w:ascii="Times New Roman" w:eastAsia="Times New Roman" w:hAnsi="Times New Roman" w:cs="Times New Roman"/>
            <w:b/>
            <w:bCs/>
            <w:sz w:val="21"/>
            <w:szCs w:val="21"/>
          </w:rPr>
          <w:delText>duate</w:delText>
        </w:r>
        <w:r w:rsidDel="00A60D9C">
          <w:rPr>
            <w:rFonts w:ascii="Times New Roman" w:eastAsia="Times New Roman" w:hAnsi="Times New Roman" w:cs="Times New Roman"/>
            <w:b/>
            <w:bCs/>
            <w:spacing w:val="-3"/>
            <w:sz w:val="21"/>
            <w:szCs w:val="21"/>
          </w:rPr>
          <w:delText xml:space="preserve"> </w:delText>
        </w:r>
        <w:r w:rsidDel="00A60D9C">
          <w:rPr>
            <w:rFonts w:ascii="Times New Roman" w:eastAsia="Times New Roman" w:hAnsi="Times New Roman" w:cs="Times New Roman"/>
            <w:b/>
            <w:bCs/>
            <w:sz w:val="21"/>
            <w:szCs w:val="21"/>
          </w:rPr>
          <w:delText>Tra</w:delText>
        </w:r>
        <w:r w:rsidDel="00A60D9C">
          <w:rPr>
            <w:rFonts w:ascii="Times New Roman" w:eastAsia="Times New Roman" w:hAnsi="Times New Roman" w:cs="Times New Roman"/>
            <w:b/>
            <w:bCs/>
            <w:spacing w:val="-1"/>
            <w:sz w:val="21"/>
            <w:szCs w:val="21"/>
          </w:rPr>
          <w:delText>i</w:delText>
        </w:r>
        <w:r w:rsidDel="00A60D9C">
          <w:rPr>
            <w:rFonts w:ascii="Times New Roman" w:eastAsia="Times New Roman" w:hAnsi="Times New Roman" w:cs="Times New Roman"/>
            <w:b/>
            <w:bCs/>
            <w:spacing w:val="-2"/>
            <w:sz w:val="21"/>
            <w:szCs w:val="21"/>
          </w:rPr>
          <w:delText>n</w:delText>
        </w:r>
        <w:r w:rsidDel="00A60D9C">
          <w:rPr>
            <w:rFonts w:ascii="Times New Roman" w:eastAsia="Times New Roman" w:hAnsi="Times New Roman" w:cs="Times New Roman"/>
            <w:b/>
            <w:bCs/>
            <w:sz w:val="21"/>
            <w:szCs w:val="21"/>
          </w:rPr>
          <w:delText>e</w:delText>
        </w:r>
        <w:r w:rsidDel="00A60D9C">
          <w:rPr>
            <w:rFonts w:ascii="Times New Roman" w:eastAsia="Times New Roman" w:hAnsi="Times New Roman" w:cs="Times New Roman"/>
            <w:b/>
            <w:bCs/>
            <w:spacing w:val="2"/>
            <w:sz w:val="21"/>
            <w:szCs w:val="21"/>
          </w:rPr>
          <w:delText>e</w:delText>
        </w:r>
        <w:r w:rsidDel="00A60D9C">
          <w:rPr>
            <w:rFonts w:ascii="Times New Roman" w:eastAsia="Times New Roman" w:hAnsi="Times New Roman" w:cs="Times New Roman"/>
            <w:b/>
            <w:bCs/>
            <w:sz w:val="21"/>
            <w:szCs w:val="21"/>
          </w:rPr>
          <w:delText xml:space="preserve">, </w:delText>
        </w:r>
      </w:del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Ba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k,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 xml:space="preserve"> </w:t>
      </w:r>
      <w:commentRangeStart w:id="40"/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apo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e</w:t>
      </w:r>
      <w:commentRangeEnd w:id="40"/>
      <w:r w:rsidR="00A60D9C">
        <w:rPr>
          <w:rStyle w:val="a3"/>
        </w:rPr>
        <w:commentReference w:id="40"/>
      </w:r>
    </w:p>
    <w:p w14:paraId="1E1F013A" w14:textId="7D5A3B64" w:rsidR="00BA090E" w:rsidRDefault="00BA090E" w:rsidP="00BA090E">
      <w:pPr>
        <w:tabs>
          <w:tab w:val="left" w:pos="520"/>
        </w:tabs>
        <w:spacing w:before="40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>
        <w:rPr>
          <w:rFonts w:ascii="Segoe UI Symbol" w:eastAsia="Segoe UI Symbol" w:hAnsi="Segoe UI Symbol" w:cs="Segoe UI Symbol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>Innovation Team</w:t>
      </w:r>
    </w:p>
    <w:p w14:paraId="11AAAB40" w14:textId="3655EE4A" w:rsidR="00BA090E" w:rsidRDefault="00BA090E" w:rsidP="00BA090E">
      <w:pPr>
        <w:tabs>
          <w:tab w:val="left" w:pos="940"/>
        </w:tabs>
        <w:spacing w:before="32" w:after="0" w:line="240" w:lineRule="auto"/>
        <w:ind w:left="534" w:right="-20"/>
        <w:rPr>
          <w:rFonts w:ascii="Times New Roman" w:eastAsia="Times New Roman" w:hAnsi="Times New Roman" w:cs="Times New Roman"/>
          <w:sz w:val="21"/>
          <w:szCs w:val="21"/>
        </w:rPr>
      </w:pPr>
      <w:commentRangeStart w:id="41"/>
      <w:r>
        <w:rPr>
          <w:rFonts w:ascii="Segoe UI Symbol" w:eastAsia="Segoe UI Symbol" w:hAnsi="Segoe UI Symbol" w:cs="Segoe UI Symbol"/>
          <w:sz w:val="21"/>
          <w:szCs w:val="21"/>
        </w:rPr>
        <w:t>⚫</w:t>
      </w:r>
      <w:commentRangeEnd w:id="41"/>
      <w:r w:rsidR="006E2C9F">
        <w:rPr>
          <w:rStyle w:val="a3"/>
        </w:rPr>
        <w:commentReference w:id="41"/>
      </w:r>
      <w:r>
        <w:rPr>
          <w:rFonts w:ascii="Segoe UI Symbol" w:eastAsia="Segoe UI Symbol" w:hAnsi="Segoe UI Symbol" w:cs="Segoe UI Symbol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Leading </w:t>
      </w:r>
      <w:ins w:id="42" w:author="Weights Jonathan" w:date="2020-09-22T08:51:00Z">
        <w:r w:rsidR="006E2C9F">
          <w:rPr>
            <w:rFonts w:ascii="Times New Roman" w:eastAsia="Times New Roman" w:hAnsi="Times New Roman" w:cs="Times New Roman"/>
            <w:sz w:val="21"/>
            <w:szCs w:val="21"/>
          </w:rPr>
          <w:t>the</w:t>
        </w:r>
      </w:ins>
      <w:del w:id="43" w:author="Weights Jonathan" w:date="2020-09-22T08:51:00Z">
        <w:r w:rsidDel="006E2C9F">
          <w:rPr>
            <w:rFonts w:ascii="Times New Roman" w:eastAsia="Times New Roman" w:hAnsi="Times New Roman" w:cs="Times New Roman"/>
            <w:sz w:val="21"/>
            <w:szCs w:val="21"/>
          </w:rPr>
          <w:delText>a</w:delText>
        </w:r>
      </w:del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del w:id="44" w:author="Weights Jonathan" w:date="2020-09-22T08:51:00Z">
        <w:r w:rsidDel="006E2C9F">
          <w:rPr>
            <w:rFonts w:ascii="Times New Roman" w:eastAsia="Times New Roman" w:hAnsi="Times New Roman" w:cs="Times New Roman"/>
            <w:sz w:val="21"/>
            <w:szCs w:val="21"/>
          </w:rPr>
          <w:delText xml:space="preserve">project called </w:delText>
        </w:r>
      </w:del>
      <w:ins w:id="45" w:author="Weights Jonathan" w:date="2020-09-22T08:51:00Z">
        <w:r w:rsidR="006E2C9F">
          <w:rPr>
            <w:rFonts w:ascii="Times New Roman" w:eastAsia="Times New Roman" w:hAnsi="Times New Roman" w:cs="Times New Roman"/>
            <w:sz w:val="21"/>
            <w:szCs w:val="21"/>
          </w:rPr>
          <w:t>“</w:t>
        </w:r>
      </w:ins>
      <w:del w:id="46" w:author="Weights Jonathan" w:date="2020-09-22T08:51:00Z">
        <w:r w:rsidDel="006E2C9F">
          <w:rPr>
            <w:rFonts w:ascii="Times New Roman" w:eastAsia="Times New Roman" w:hAnsi="Times New Roman" w:cs="Times New Roman"/>
            <w:sz w:val="21"/>
            <w:szCs w:val="21"/>
          </w:rPr>
          <w:delText>”</w:delText>
        </w:r>
      </w:del>
      <w:r>
        <w:rPr>
          <w:rFonts w:ascii="Times New Roman" w:eastAsia="Times New Roman" w:hAnsi="Times New Roman" w:cs="Times New Roman"/>
          <w:sz w:val="21"/>
          <w:szCs w:val="21"/>
        </w:rPr>
        <w:t>Mizuho Dashboard”</w:t>
      </w:r>
      <w:ins w:id="47" w:author="Weights Jonathan" w:date="2020-09-22T08:51:00Z">
        <w:r w:rsidR="006E2C9F">
          <w:rPr>
            <w:rFonts w:ascii="Times New Roman" w:eastAsia="Times New Roman" w:hAnsi="Times New Roman" w:cs="Times New Roman"/>
            <w:sz w:val="21"/>
            <w:szCs w:val="21"/>
          </w:rPr>
          <w:t xml:space="preserve"> project</w:t>
        </w:r>
      </w:ins>
      <w:r>
        <w:rPr>
          <w:rFonts w:ascii="Times New Roman" w:eastAsia="Times New Roman" w:hAnsi="Times New Roman" w:cs="Times New Roman"/>
          <w:sz w:val="21"/>
          <w:szCs w:val="21"/>
        </w:rPr>
        <w:t>: set</w:t>
      </w:r>
      <w:del w:id="48" w:author="Weights Jonathan" w:date="2020-09-22T08:53:00Z">
        <w:r w:rsidDel="006E2C9F">
          <w:rPr>
            <w:rFonts w:ascii="Times New Roman" w:eastAsia="Times New Roman" w:hAnsi="Times New Roman" w:cs="Times New Roman"/>
            <w:sz w:val="21"/>
            <w:szCs w:val="21"/>
          </w:rPr>
          <w:delText>ting</w:delText>
        </w:r>
      </w:del>
      <w:r>
        <w:rPr>
          <w:rFonts w:ascii="Times New Roman" w:eastAsia="Times New Roman" w:hAnsi="Times New Roman" w:cs="Times New Roman"/>
          <w:sz w:val="21"/>
          <w:szCs w:val="21"/>
        </w:rPr>
        <w:t xml:space="preserve"> up Tableau server for the whole bank in order to build interactive dashboards and conduct</w:t>
      </w:r>
      <w:ins w:id="49" w:author="Weights Jonathan" w:date="2020-09-22T08:53:00Z">
        <w:r w:rsidR="006E2C9F">
          <w:rPr>
            <w:rFonts w:ascii="Times New Roman" w:eastAsia="Times New Roman" w:hAnsi="Times New Roman" w:cs="Times New Roman"/>
            <w:sz w:val="21"/>
            <w:szCs w:val="21"/>
          </w:rPr>
          <w:t>ed</w:t>
        </w:r>
      </w:ins>
      <w:del w:id="50" w:author="Weights Jonathan" w:date="2020-09-22T08:53:00Z">
        <w:r w:rsidDel="006E2C9F">
          <w:rPr>
            <w:rFonts w:ascii="Times New Roman" w:eastAsia="Times New Roman" w:hAnsi="Times New Roman" w:cs="Times New Roman"/>
            <w:sz w:val="21"/>
            <w:szCs w:val="21"/>
          </w:rPr>
          <w:delText>ing</w:delText>
        </w:r>
      </w:del>
      <w:r>
        <w:rPr>
          <w:rFonts w:ascii="Times New Roman" w:eastAsia="Times New Roman" w:hAnsi="Times New Roman" w:cs="Times New Roman"/>
          <w:sz w:val="21"/>
          <w:szCs w:val="21"/>
        </w:rPr>
        <w:t xml:space="preserve"> training </w:t>
      </w:r>
      <w:del w:id="51" w:author="Weights Jonathan" w:date="2020-09-22T08:54:00Z">
        <w:r w:rsidDel="006E2C9F">
          <w:rPr>
            <w:rFonts w:ascii="Times New Roman" w:eastAsia="Times New Roman" w:hAnsi="Times New Roman" w:cs="Times New Roman"/>
            <w:sz w:val="21"/>
            <w:szCs w:val="21"/>
          </w:rPr>
          <w:delText>among the</w:delText>
        </w:r>
      </w:del>
      <w:ins w:id="52" w:author="Weights Jonathan" w:date="2020-09-22T08:54:00Z">
        <w:r w:rsidR="006E2C9F">
          <w:rPr>
            <w:rFonts w:ascii="Times New Roman" w:eastAsia="Times New Roman" w:hAnsi="Times New Roman" w:cs="Times New Roman"/>
            <w:sz w:val="21"/>
            <w:szCs w:val="21"/>
          </w:rPr>
          <w:t>for</w:t>
        </w:r>
      </w:ins>
      <w:r>
        <w:rPr>
          <w:rFonts w:ascii="Times New Roman" w:eastAsia="Times New Roman" w:hAnsi="Times New Roman" w:cs="Times New Roman"/>
          <w:sz w:val="21"/>
          <w:szCs w:val="21"/>
        </w:rPr>
        <w:t xml:space="preserve"> bank</w:t>
      </w:r>
      <w:ins w:id="53" w:author="Weights Jonathan" w:date="2020-09-22T08:54:00Z">
        <w:r w:rsidR="006E2C9F">
          <w:rPr>
            <w:rFonts w:ascii="Times New Roman" w:eastAsia="Times New Roman" w:hAnsi="Times New Roman" w:cs="Times New Roman"/>
            <w:sz w:val="21"/>
            <w:szCs w:val="21"/>
          </w:rPr>
          <w:t xml:space="preserve"> staff</w:t>
        </w:r>
      </w:ins>
      <w:r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</w:p>
    <w:p w14:paraId="7F30BD03" w14:textId="0202F34C" w:rsidR="00973B66" w:rsidRDefault="00BC7793">
      <w:pPr>
        <w:tabs>
          <w:tab w:val="left" w:pos="520"/>
        </w:tabs>
        <w:spacing w:before="40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>
        <w:rPr>
          <w:rFonts w:ascii="Segoe UI Symbol" w:eastAsia="Segoe UI Symbol" w:hAnsi="Segoe UI Symbol" w:cs="Segoe UI Symbol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sk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ge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ent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epa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rtm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nt</w:t>
      </w:r>
    </w:p>
    <w:p w14:paraId="0BD00FB5" w14:textId="7CE414AD" w:rsidR="00973B66" w:rsidRDefault="00BC7793">
      <w:pPr>
        <w:tabs>
          <w:tab w:val="left" w:pos="940"/>
        </w:tabs>
        <w:spacing w:before="32" w:after="0" w:line="240" w:lineRule="auto"/>
        <w:ind w:left="53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Segoe UI Symbol" w:eastAsia="Segoe UI Symbol" w:hAnsi="Segoe UI Symbol" w:cs="Segoe UI Symbol"/>
          <w:sz w:val="21"/>
          <w:szCs w:val="21"/>
        </w:rPr>
        <w:t>⚫</w:t>
      </w:r>
      <w:r>
        <w:rPr>
          <w:rFonts w:ascii="Segoe UI Symbol" w:eastAsia="Segoe UI Symbol" w:hAnsi="Segoe UI Symbol" w:cs="Segoe UI Symbol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ch</w:t>
      </w:r>
      <w:r w:rsidR="00BA090E">
        <w:rPr>
          <w:rFonts w:ascii="Times New Roman" w:eastAsia="Times New Roman" w:hAnsi="Times New Roman" w:cs="Times New Roman"/>
          <w:spacing w:val="-1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del w:id="54" w:author="Weights Jonathan" w:date="2020-09-22T08:56:00Z">
        <w:r w:rsidDel="00FD2D4A">
          <w:rPr>
            <w:rFonts w:ascii="Times New Roman" w:eastAsia="Times New Roman" w:hAnsi="Times New Roman" w:cs="Times New Roman"/>
            <w:sz w:val="21"/>
            <w:szCs w:val="21"/>
          </w:rPr>
          <w:delText xml:space="preserve">on </w:delText>
        </w:r>
      </w:del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us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cu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ent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accoun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ins w:id="55" w:author="Weights Jonathan" w:date="2020-09-22T08:56:00Z">
        <w:r w:rsidR="00FD2D4A">
          <w:rPr>
            <w:rFonts w:ascii="Times New Roman" w:eastAsia="Times New Roman" w:hAnsi="Times New Roman" w:cs="Times New Roman"/>
            <w:spacing w:val="-1"/>
            <w:sz w:val="21"/>
            <w:szCs w:val="21"/>
          </w:rPr>
          <w:t>s</w:t>
        </w:r>
      </w:ins>
      <w:r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al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fil</w:t>
      </w:r>
      <w:r>
        <w:rPr>
          <w:rFonts w:ascii="Times New Roman" w:eastAsia="Times New Roman" w:hAnsi="Times New Roman" w:cs="Times New Roman"/>
          <w:sz w:val="21"/>
          <w:szCs w:val="21"/>
        </w:rPr>
        <w:t>es</w:t>
      </w:r>
      <w:r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,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and </w:t>
      </w:r>
      <w:ins w:id="56" w:author="个人用户" w:date="2020-09-18T15:27:00Z">
        <w:r w:rsidR="002B5554">
          <w:rPr>
            <w:rFonts w:ascii="Times New Roman" w:eastAsia="Times New Roman" w:hAnsi="Times New Roman" w:cs="Times New Roman"/>
            <w:sz w:val="21"/>
            <w:szCs w:val="21"/>
          </w:rPr>
          <w:t xml:space="preserve">conducted joint analysis </w:t>
        </w:r>
        <w:del w:id="57" w:author="Weights Jonathan" w:date="2020-09-22T08:56:00Z">
          <w:r w:rsidR="002B5554" w:rsidDel="00FD2D4A">
            <w:rPr>
              <w:rFonts w:ascii="Times New Roman" w:eastAsia="Times New Roman" w:hAnsi="Times New Roman" w:cs="Times New Roman"/>
              <w:sz w:val="21"/>
              <w:szCs w:val="21"/>
            </w:rPr>
            <w:delText>with</w:delText>
          </w:r>
        </w:del>
      </w:ins>
      <w:commentRangeStart w:id="58"/>
      <w:del w:id="59" w:author="Weights Jonathan" w:date="2020-09-22T08:56:00Z">
        <w:r w:rsidRPr="00B5354D" w:rsidDel="00FD2D4A">
          <w:rPr>
            <w:rFonts w:ascii="Times New Roman" w:eastAsia="SimSun" w:hAnsi="Times New Roman" w:cs="Times New Roman" w:hint="eastAsia"/>
            <w:strike/>
            <w:sz w:val="21"/>
            <w:szCs w:val="21"/>
            <w:highlight w:val="yellow"/>
            <w:lang w:eastAsia="zh-CN"/>
          </w:rPr>
          <w:delText>comparing</w:delText>
        </w:r>
        <w:r w:rsidRPr="00B5354D" w:rsidDel="00FD2D4A">
          <w:rPr>
            <w:rFonts w:ascii="Times New Roman" w:eastAsia="Times New Roman" w:hAnsi="Times New Roman" w:cs="Times New Roman"/>
            <w:strike/>
            <w:spacing w:val="-2"/>
            <w:sz w:val="21"/>
            <w:szCs w:val="21"/>
            <w:highlight w:val="yellow"/>
          </w:rPr>
          <w:delText xml:space="preserve"> </w:delText>
        </w:r>
        <w:r w:rsidRPr="00B5354D" w:rsidDel="00FD2D4A">
          <w:rPr>
            <w:rFonts w:ascii="Times New Roman" w:eastAsia="Times New Roman" w:hAnsi="Times New Roman" w:cs="Times New Roman"/>
            <w:strike/>
            <w:spacing w:val="1"/>
            <w:sz w:val="21"/>
            <w:szCs w:val="21"/>
            <w:highlight w:val="yellow"/>
          </w:rPr>
          <w:delText>w</w:delText>
        </w:r>
        <w:r w:rsidRPr="00B5354D" w:rsidDel="00FD2D4A">
          <w:rPr>
            <w:rFonts w:ascii="Times New Roman" w:eastAsia="Times New Roman" w:hAnsi="Times New Roman" w:cs="Times New Roman"/>
            <w:strike/>
            <w:spacing w:val="-1"/>
            <w:sz w:val="21"/>
            <w:szCs w:val="21"/>
            <w:highlight w:val="yellow"/>
          </w:rPr>
          <w:delText>it</w:delText>
        </w:r>
        <w:r w:rsidRPr="00B5354D" w:rsidDel="00FD2D4A">
          <w:rPr>
            <w:rFonts w:ascii="Times New Roman" w:eastAsia="Times New Roman" w:hAnsi="Times New Roman" w:cs="Times New Roman"/>
            <w:strike/>
            <w:sz w:val="21"/>
            <w:szCs w:val="21"/>
            <w:highlight w:val="yellow"/>
          </w:rPr>
          <w:delText>h</w:delText>
        </w:r>
        <w:r w:rsidRPr="00B5354D" w:rsidDel="00FD2D4A">
          <w:rPr>
            <w:rFonts w:ascii="Times New Roman" w:eastAsia="Times New Roman" w:hAnsi="Times New Roman" w:cs="Times New Roman"/>
            <w:strike/>
            <w:sz w:val="21"/>
            <w:szCs w:val="21"/>
          </w:rPr>
          <w:delText xml:space="preserve"> co</w:delText>
        </w:r>
        <w:r w:rsidRPr="00B5354D" w:rsidDel="00FD2D4A">
          <w:rPr>
            <w:rFonts w:ascii="Times New Roman" w:eastAsia="Times New Roman" w:hAnsi="Times New Roman" w:cs="Times New Roman"/>
            <w:strike/>
            <w:spacing w:val="-1"/>
            <w:sz w:val="21"/>
            <w:szCs w:val="21"/>
          </w:rPr>
          <w:delText>m</w:delText>
        </w:r>
        <w:r w:rsidRPr="00B5354D" w:rsidDel="00FD2D4A">
          <w:rPr>
            <w:rFonts w:ascii="Times New Roman" w:eastAsia="Times New Roman" w:hAnsi="Times New Roman" w:cs="Times New Roman"/>
            <w:strike/>
            <w:sz w:val="21"/>
            <w:szCs w:val="21"/>
          </w:rPr>
          <w:delText>b</w:delText>
        </w:r>
        <w:r w:rsidRPr="00B5354D" w:rsidDel="00FD2D4A">
          <w:rPr>
            <w:rFonts w:ascii="Times New Roman" w:eastAsia="Times New Roman" w:hAnsi="Times New Roman" w:cs="Times New Roman"/>
            <w:strike/>
            <w:spacing w:val="-1"/>
            <w:sz w:val="21"/>
            <w:szCs w:val="21"/>
          </w:rPr>
          <w:delText>i</w:delText>
        </w:r>
        <w:r w:rsidRPr="00B5354D" w:rsidDel="00FD2D4A">
          <w:rPr>
            <w:rFonts w:ascii="Times New Roman" w:eastAsia="Times New Roman" w:hAnsi="Times New Roman" w:cs="Times New Roman"/>
            <w:strike/>
            <w:sz w:val="21"/>
            <w:szCs w:val="21"/>
          </w:rPr>
          <w:delText>n</w:delText>
        </w:r>
        <w:r w:rsidRPr="00B5354D" w:rsidDel="00FD2D4A">
          <w:rPr>
            <w:rFonts w:ascii="Times New Roman" w:eastAsia="Times New Roman" w:hAnsi="Times New Roman" w:cs="Times New Roman"/>
            <w:strike/>
            <w:spacing w:val="-3"/>
            <w:sz w:val="21"/>
            <w:szCs w:val="21"/>
          </w:rPr>
          <w:delText>e</w:delText>
        </w:r>
        <w:r w:rsidRPr="00B5354D" w:rsidDel="00FD2D4A">
          <w:rPr>
            <w:rFonts w:ascii="Times New Roman" w:eastAsia="Times New Roman" w:hAnsi="Times New Roman" w:cs="Times New Roman"/>
            <w:strike/>
            <w:sz w:val="21"/>
            <w:szCs w:val="21"/>
          </w:rPr>
          <w:delText>d</w:delText>
        </w:r>
        <w:commentRangeEnd w:id="58"/>
        <w:r w:rsidR="00B5354D" w:rsidDel="00FD2D4A">
          <w:rPr>
            <w:rStyle w:val="a3"/>
          </w:rPr>
          <w:commentReference w:id="58"/>
        </w:r>
      </w:del>
      <w:ins w:id="60" w:author="Weights Jonathan" w:date="2020-09-22T08:56:00Z">
        <w:r w:rsidR="00FD2D4A">
          <w:rPr>
            <w:rFonts w:ascii="Times New Roman" w:eastAsia="Times New Roman" w:hAnsi="Times New Roman" w:cs="Times New Roman"/>
            <w:sz w:val="21"/>
            <w:szCs w:val="21"/>
          </w:rPr>
          <w:t>using</w:t>
        </w:r>
      </w:ins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ins w:id="61" w:author="Weights Jonathan" w:date="2020-09-22T08:56:00Z">
        <w:r w:rsidR="00FD2D4A">
          <w:rPr>
            <w:rFonts w:ascii="Times New Roman" w:eastAsia="Times New Roman" w:hAnsi="Times New Roman" w:cs="Times New Roman"/>
            <w:sz w:val="21"/>
            <w:szCs w:val="21"/>
          </w:rPr>
          <w:t>B</w:t>
        </w:r>
        <w:r w:rsidR="00FD2D4A">
          <w:rPr>
            <w:rFonts w:ascii="Times New Roman" w:eastAsia="Times New Roman" w:hAnsi="Times New Roman" w:cs="Times New Roman"/>
            <w:spacing w:val="-1"/>
            <w:sz w:val="21"/>
            <w:szCs w:val="21"/>
          </w:rPr>
          <w:t>l</w:t>
        </w:r>
        <w:r w:rsidR="00FD2D4A">
          <w:rPr>
            <w:rFonts w:ascii="Times New Roman" w:eastAsia="Times New Roman" w:hAnsi="Times New Roman" w:cs="Times New Roman"/>
            <w:sz w:val="21"/>
            <w:szCs w:val="21"/>
          </w:rPr>
          <w:t>oo</w:t>
        </w:r>
        <w:r w:rsidR="00FD2D4A">
          <w:rPr>
            <w:rFonts w:ascii="Times New Roman" w:eastAsia="Times New Roman" w:hAnsi="Times New Roman" w:cs="Times New Roman"/>
            <w:spacing w:val="-1"/>
            <w:sz w:val="21"/>
            <w:szCs w:val="21"/>
          </w:rPr>
          <w:t>m</w:t>
        </w:r>
        <w:r w:rsidR="00FD2D4A">
          <w:rPr>
            <w:rFonts w:ascii="Times New Roman" w:eastAsia="Times New Roman" w:hAnsi="Times New Roman" w:cs="Times New Roman"/>
            <w:spacing w:val="-2"/>
            <w:sz w:val="21"/>
            <w:szCs w:val="21"/>
          </w:rPr>
          <w:t>b</w:t>
        </w:r>
        <w:r w:rsidR="00FD2D4A">
          <w:rPr>
            <w:rFonts w:ascii="Times New Roman" w:eastAsia="Times New Roman" w:hAnsi="Times New Roman" w:cs="Times New Roman"/>
            <w:sz w:val="21"/>
            <w:szCs w:val="21"/>
          </w:rPr>
          <w:t>e</w:t>
        </w:r>
        <w:r w:rsidR="00FD2D4A">
          <w:rPr>
            <w:rFonts w:ascii="Times New Roman" w:eastAsia="Times New Roman" w:hAnsi="Times New Roman" w:cs="Times New Roman"/>
            <w:spacing w:val="-1"/>
            <w:sz w:val="21"/>
            <w:szCs w:val="21"/>
          </w:rPr>
          <w:t>r</w:t>
        </w:r>
        <w:r w:rsidR="00FD2D4A">
          <w:rPr>
            <w:rFonts w:ascii="Times New Roman" w:eastAsia="Times New Roman" w:hAnsi="Times New Roman" w:cs="Times New Roman"/>
            <w:sz w:val="21"/>
            <w:szCs w:val="21"/>
          </w:rPr>
          <w:t>g</w:t>
        </w:r>
        <w:r w:rsidR="00FD2D4A">
          <w:rPr>
            <w:rFonts w:ascii="Times New Roman" w:eastAsia="Times New Roman" w:hAnsi="Times New Roman" w:cs="Times New Roman"/>
            <w:spacing w:val="-1"/>
            <w:sz w:val="21"/>
            <w:szCs w:val="21"/>
          </w:rPr>
          <w:t xml:space="preserve"> </w:t>
        </w:r>
      </w:ins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ket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i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ndex </w:t>
      </w:r>
      <w:del w:id="62" w:author="Weights Jonathan" w:date="2020-09-22T08:56:00Z">
        <w:r w:rsidDel="00FD2D4A">
          <w:rPr>
            <w:rFonts w:ascii="Times New Roman" w:eastAsia="Times New Roman" w:hAnsi="Times New Roman" w:cs="Times New Roman"/>
            <w:spacing w:val="-1"/>
            <w:sz w:val="21"/>
            <w:szCs w:val="21"/>
          </w:rPr>
          <w:delText>fr</w:delText>
        </w:r>
        <w:r w:rsidDel="00FD2D4A">
          <w:rPr>
            <w:rFonts w:ascii="Times New Roman" w:eastAsia="Times New Roman" w:hAnsi="Times New Roman" w:cs="Times New Roman"/>
            <w:sz w:val="21"/>
            <w:szCs w:val="21"/>
          </w:rPr>
          <w:delText>om</w:delText>
        </w:r>
        <w:r w:rsidDel="00FD2D4A">
          <w:rPr>
            <w:rFonts w:ascii="Times New Roman" w:eastAsia="Times New Roman" w:hAnsi="Times New Roman" w:cs="Times New Roman"/>
            <w:spacing w:val="-3"/>
            <w:sz w:val="21"/>
            <w:szCs w:val="21"/>
          </w:rPr>
          <w:delText xml:space="preserve"> </w:delText>
        </w:r>
        <w:r w:rsidDel="00FD2D4A">
          <w:rPr>
            <w:rFonts w:ascii="Times New Roman" w:eastAsia="Times New Roman" w:hAnsi="Times New Roman" w:cs="Times New Roman"/>
            <w:sz w:val="21"/>
            <w:szCs w:val="21"/>
          </w:rPr>
          <w:delText>B</w:delText>
        </w:r>
        <w:r w:rsidDel="00FD2D4A">
          <w:rPr>
            <w:rFonts w:ascii="Times New Roman" w:eastAsia="Times New Roman" w:hAnsi="Times New Roman" w:cs="Times New Roman"/>
            <w:spacing w:val="-1"/>
            <w:sz w:val="21"/>
            <w:szCs w:val="21"/>
          </w:rPr>
          <w:delText>l</w:delText>
        </w:r>
        <w:r w:rsidDel="00FD2D4A">
          <w:rPr>
            <w:rFonts w:ascii="Times New Roman" w:eastAsia="Times New Roman" w:hAnsi="Times New Roman" w:cs="Times New Roman"/>
            <w:sz w:val="21"/>
            <w:szCs w:val="21"/>
          </w:rPr>
          <w:delText>oo</w:delText>
        </w:r>
        <w:r w:rsidDel="00FD2D4A">
          <w:rPr>
            <w:rFonts w:ascii="Times New Roman" w:eastAsia="Times New Roman" w:hAnsi="Times New Roman" w:cs="Times New Roman"/>
            <w:spacing w:val="-1"/>
            <w:sz w:val="21"/>
            <w:szCs w:val="21"/>
          </w:rPr>
          <w:delText>m</w:delText>
        </w:r>
        <w:r w:rsidDel="00FD2D4A">
          <w:rPr>
            <w:rFonts w:ascii="Times New Roman" w:eastAsia="Times New Roman" w:hAnsi="Times New Roman" w:cs="Times New Roman"/>
            <w:spacing w:val="-2"/>
            <w:sz w:val="21"/>
            <w:szCs w:val="21"/>
          </w:rPr>
          <w:delText>b</w:delText>
        </w:r>
        <w:r w:rsidDel="00FD2D4A">
          <w:rPr>
            <w:rFonts w:ascii="Times New Roman" w:eastAsia="Times New Roman" w:hAnsi="Times New Roman" w:cs="Times New Roman"/>
            <w:sz w:val="21"/>
            <w:szCs w:val="21"/>
          </w:rPr>
          <w:delText>e</w:delText>
        </w:r>
        <w:r w:rsidDel="00FD2D4A">
          <w:rPr>
            <w:rFonts w:ascii="Times New Roman" w:eastAsia="Times New Roman" w:hAnsi="Times New Roman" w:cs="Times New Roman"/>
            <w:spacing w:val="-1"/>
            <w:sz w:val="21"/>
            <w:szCs w:val="21"/>
          </w:rPr>
          <w:delText>r</w:delText>
        </w:r>
        <w:r w:rsidDel="00FD2D4A">
          <w:rPr>
            <w:rFonts w:ascii="Times New Roman" w:eastAsia="Times New Roman" w:hAnsi="Times New Roman" w:cs="Times New Roman"/>
            <w:sz w:val="21"/>
            <w:szCs w:val="21"/>
          </w:rPr>
          <w:delText>g</w:delText>
        </w:r>
      </w:del>
    </w:p>
    <w:p w14:paraId="47F750B8" w14:textId="1C249DE3" w:rsidR="00973B66" w:rsidRDefault="00BC7793">
      <w:pPr>
        <w:tabs>
          <w:tab w:val="left" w:pos="940"/>
        </w:tabs>
        <w:spacing w:before="32" w:after="0" w:line="294" w:lineRule="auto"/>
        <w:ind w:left="954" w:right="115" w:hanging="4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Segoe UI Symbol" w:eastAsia="Segoe UI Symbol" w:hAnsi="Segoe UI Symbol" w:cs="Segoe UI Symbol"/>
          <w:sz w:val="21"/>
          <w:szCs w:val="21"/>
        </w:rPr>
        <w:t>⚫</w:t>
      </w:r>
      <w:r>
        <w:rPr>
          <w:rFonts w:ascii="Segoe UI Symbol" w:eastAsia="Segoe UI Symbol" w:hAnsi="Segoe UI Symbol" w:cs="Segoe UI Symbol"/>
          <w:sz w:val="21"/>
          <w:szCs w:val="21"/>
        </w:rPr>
        <w:tab/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st</w:t>
      </w:r>
      <w:r w:rsidR="00BA090E">
        <w:rPr>
          <w:rFonts w:ascii="Times New Roman" w:eastAsia="Times New Roman" w:hAnsi="Times New Roman" w:cs="Times New Roman"/>
          <w:spacing w:val="-1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del w:id="63" w:author="Weights Jonathan" w:date="2020-09-22T08:57:00Z">
        <w:r w:rsidDel="00FD2D4A">
          <w:rPr>
            <w:rFonts w:ascii="Times New Roman" w:eastAsia="Times New Roman" w:hAnsi="Times New Roman" w:cs="Times New Roman"/>
            <w:sz w:val="21"/>
            <w:szCs w:val="21"/>
          </w:rPr>
          <w:delText>on</w:delText>
        </w:r>
        <w:r w:rsidDel="00FD2D4A">
          <w:rPr>
            <w:rFonts w:ascii="Times New Roman" w:eastAsia="Times New Roman" w:hAnsi="Times New Roman" w:cs="Times New Roman"/>
            <w:spacing w:val="5"/>
            <w:sz w:val="21"/>
            <w:szCs w:val="21"/>
          </w:rPr>
          <w:delText xml:space="preserve"> </w:delText>
        </w:r>
      </w:del>
      <w:r>
        <w:rPr>
          <w:rFonts w:ascii="Times New Roman" w:eastAsia="Times New Roman" w:hAnsi="Times New Roman" w:cs="Times New Roman"/>
          <w:sz w:val="21"/>
          <w:szCs w:val="21"/>
        </w:rPr>
        <w:t>sup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ach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ode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exp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z w:val="21"/>
          <w:szCs w:val="21"/>
        </w:rPr>
        <w:t>al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os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behav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or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;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ing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rl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educe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z w:val="21"/>
          <w:szCs w:val="21"/>
        </w:rPr>
        <w:t>sk</w:t>
      </w:r>
    </w:p>
    <w:p w14:paraId="75E084FF" w14:textId="77777777" w:rsidR="00973B66" w:rsidRDefault="00BC7793">
      <w:pPr>
        <w:tabs>
          <w:tab w:val="left" w:pos="520"/>
        </w:tabs>
        <w:spacing w:after="0" w:line="267" w:lineRule="exact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>
        <w:rPr>
          <w:rFonts w:ascii="Segoe UI Symbol" w:eastAsia="Segoe UI Symbol" w:hAnsi="Segoe UI Symbol" w:cs="Segoe UI Symbol"/>
          <w:sz w:val="21"/>
          <w:szCs w:val="21"/>
        </w:rPr>
        <w:tab/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cean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Trea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rtm</w:t>
      </w:r>
      <w:r>
        <w:rPr>
          <w:rFonts w:ascii="Times New Roman" w:eastAsia="Times New Roman" w:hAnsi="Times New Roman" w:cs="Times New Roman"/>
          <w:sz w:val="21"/>
          <w:szCs w:val="21"/>
        </w:rPr>
        <w:t>ent</w:t>
      </w:r>
    </w:p>
    <w:p w14:paraId="415B28E4" w14:textId="3B3C88F5" w:rsidR="00973B66" w:rsidRDefault="00BC7793">
      <w:pPr>
        <w:tabs>
          <w:tab w:val="left" w:pos="940"/>
        </w:tabs>
        <w:spacing w:before="32" w:after="0" w:line="240" w:lineRule="auto"/>
        <w:ind w:left="53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Segoe UI Symbol" w:eastAsia="Segoe UI Symbol" w:hAnsi="Segoe UI Symbol" w:cs="Segoe UI Symbol"/>
          <w:sz w:val="21"/>
          <w:szCs w:val="21"/>
        </w:rPr>
        <w:t>⚫</w:t>
      </w:r>
      <w:r>
        <w:rPr>
          <w:rFonts w:ascii="Segoe UI Symbol" w:eastAsia="Segoe UI Symbol" w:hAnsi="Segoe UI Symbol" w:cs="Segoe UI Symbol"/>
          <w:sz w:val="21"/>
          <w:szCs w:val="21"/>
        </w:rPr>
        <w:tab/>
      </w:r>
      <w:del w:id="64" w:author="Shang Xiang" w:date="2020-10-18T23:47:00Z">
        <w:r w:rsidDel="00C706A8">
          <w:rPr>
            <w:rFonts w:ascii="Times New Roman" w:eastAsia="Times New Roman" w:hAnsi="Times New Roman" w:cs="Times New Roman" w:hint="eastAsia"/>
            <w:spacing w:val="-1"/>
            <w:sz w:val="21"/>
            <w:szCs w:val="21"/>
            <w:highlight w:val="yellow"/>
            <w:lang w:eastAsia="zh-CN"/>
          </w:rPr>
          <w:delText>Referred</w:delText>
        </w:r>
        <w:r w:rsidDel="00C706A8">
          <w:rPr>
            <w:rFonts w:ascii="Times New Roman" w:eastAsia="Times New Roman" w:hAnsi="Times New Roman" w:cs="Times New Roman"/>
            <w:spacing w:val="-1"/>
            <w:sz w:val="21"/>
            <w:szCs w:val="21"/>
            <w:highlight w:val="yellow"/>
          </w:rPr>
          <w:delText xml:space="preserve"> to</w:delText>
        </w:r>
      </w:del>
      <w:ins w:id="65" w:author="Shang Xiang" w:date="2020-10-18T23:47:00Z">
        <w:r w:rsidR="00C706A8">
          <w:rPr>
            <w:rFonts w:ascii="Times New Roman" w:eastAsia="Times New Roman" w:hAnsi="Times New Roman" w:cs="Times New Roman"/>
            <w:spacing w:val="-1"/>
            <w:sz w:val="21"/>
            <w:szCs w:val="21"/>
            <w:lang w:eastAsia="zh-CN"/>
          </w:rPr>
          <w:t>Attached with</w:t>
        </w:r>
      </w:ins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tr</w:t>
      </w:r>
      <w:r>
        <w:rPr>
          <w:rFonts w:ascii="Times New Roman" w:eastAsia="Times New Roman" w:hAnsi="Times New Roman" w:cs="Times New Roman"/>
          <w:sz w:val="21"/>
          <w:szCs w:val="21"/>
        </w:rPr>
        <w:t>ad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k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spacing w:val="-2"/>
          <w:sz w:val="21"/>
          <w:szCs w:val="21"/>
          <w:lang w:eastAsia="zh-CN"/>
        </w:rPr>
        <w:t xml:space="preserve">get exposures </w:t>
      </w:r>
      <w:r w:rsidR="00B5354D">
        <w:rPr>
          <w:rFonts w:ascii="Times New Roman" w:eastAsia="SimSun" w:hAnsi="Times New Roman" w:cs="Times New Roman"/>
          <w:spacing w:val="-2"/>
          <w:sz w:val="21"/>
          <w:szCs w:val="21"/>
          <w:lang w:eastAsia="zh-CN"/>
        </w:rPr>
        <w:t xml:space="preserve">of </w:t>
      </w:r>
      <w:r w:rsidR="00B5354D">
        <w:rPr>
          <w:rFonts w:ascii="Times New Roman" w:eastAsia="Times New Roman" w:hAnsi="Times New Roman" w:cs="Times New Roman"/>
          <w:sz w:val="21"/>
          <w:szCs w:val="21"/>
        </w:rPr>
        <w:t>FX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sz w:val="21"/>
          <w:szCs w:val="21"/>
        </w:rPr>
        <w:t>ad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ng, </w:t>
      </w:r>
      <w:r w:rsidR="00B5354D">
        <w:rPr>
          <w:rFonts w:asciiTheme="minorEastAsia" w:eastAsiaTheme="minorEastAsia" w:hAnsiTheme="minorEastAsia" w:cs="Times New Roman"/>
          <w:spacing w:val="-1"/>
          <w:sz w:val="21"/>
          <w:szCs w:val="21"/>
          <w:lang w:eastAsia="zh-CN"/>
        </w:rPr>
        <w:t>I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 w:rsidR="00B5354D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e </w:t>
      </w:r>
      <w:r w:rsidR="00B5354D"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ap and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="00B5354D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oney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 w:rsidR="00B5354D">
        <w:rPr>
          <w:rFonts w:ascii="Times New Roman" w:eastAsia="Times New Roman" w:hAnsi="Times New Roman" w:cs="Times New Roman"/>
          <w:spacing w:val="-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ke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</w:p>
    <w:p w14:paraId="613C8F37" w14:textId="77777777" w:rsidR="00973B66" w:rsidRDefault="00BC7793">
      <w:pPr>
        <w:tabs>
          <w:tab w:val="left" w:pos="520"/>
        </w:tabs>
        <w:spacing w:before="32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>
        <w:rPr>
          <w:rFonts w:ascii="Segoe UI Symbol" w:eastAsia="Segoe UI Symbol" w:hAnsi="Segoe UI Symbol" w:cs="Segoe UI Symbol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Ba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epa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ent</w:t>
      </w:r>
    </w:p>
    <w:p w14:paraId="6B4F0965" w14:textId="4ABEDCE1" w:rsidR="00973B66" w:rsidRDefault="00BC7793">
      <w:pPr>
        <w:tabs>
          <w:tab w:val="left" w:pos="940"/>
        </w:tabs>
        <w:spacing w:before="32" w:after="0" w:line="240" w:lineRule="auto"/>
        <w:ind w:left="534" w:right="-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Segoe UI Symbol" w:eastAsia="Segoe UI Symbol" w:hAnsi="Segoe UI Symbol" w:cs="Segoe UI Symbol"/>
          <w:sz w:val="21"/>
          <w:szCs w:val="21"/>
        </w:rPr>
        <w:t>⚫</w:t>
      </w:r>
      <w:r>
        <w:rPr>
          <w:rFonts w:ascii="Segoe UI Symbol" w:eastAsia="Segoe UI Symbol" w:hAnsi="Segoe UI Symbol" w:cs="Segoe UI Symbol"/>
          <w:sz w:val="21"/>
          <w:szCs w:val="21"/>
        </w:rPr>
        <w:tab/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eve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ped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us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-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oa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at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spacing w:val="21"/>
          <w:sz w:val="21"/>
          <w:szCs w:val="21"/>
          <w:lang w:eastAsia="zh-CN"/>
        </w:rPr>
        <w:t>with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ngo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eb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fr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k</w:t>
      </w:r>
      <w:r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, </w:t>
      </w:r>
      <w:ins w:id="66" w:author="Shang Xiang" w:date="2020-10-18T23:47:00Z">
        <w:r w:rsidR="00C706A8">
          <w:rPr>
            <w:rFonts w:ascii="Times New Roman" w:eastAsia="Times New Roman" w:hAnsi="Times New Roman" w:cs="Times New Roman"/>
            <w:sz w:val="21"/>
            <w:szCs w:val="21"/>
          </w:rPr>
          <w:t xml:space="preserve">proposed </w:t>
        </w:r>
      </w:ins>
      <w:ins w:id="67" w:author="Shang Xiang" w:date="2020-10-18T23:48:00Z">
        <w:r w:rsidR="00C706A8">
          <w:rPr>
            <w:rFonts w:ascii="Times New Roman" w:eastAsia="Times New Roman" w:hAnsi="Times New Roman" w:cs="Times New Roman"/>
            <w:sz w:val="21"/>
            <w:szCs w:val="21"/>
          </w:rPr>
          <w:t xml:space="preserve">the idea and presented the prototype </w:t>
        </w:r>
      </w:ins>
      <w:del w:id="68" w:author="Shang Xiang" w:date="2020-10-18T23:47:00Z">
        <w:r w:rsidR="00B5354D" w:rsidDel="00C706A8">
          <w:rPr>
            <w:rFonts w:ascii="Times New Roman" w:eastAsia="Times New Roman" w:hAnsi="Times New Roman" w:cs="Times New Roman"/>
            <w:sz w:val="21"/>
            <w:szCs w:val="21"/>
          </w:rPr>
          <w:delText>and</w:delText>
        </w:r>
        <w:r w:rsidR="00B5354D" w:rsidDel="00C706A8">
          <w:rPr>
            <w:rFonts w:ascii="Times New Roman" w:eastAsia="SimSun" w:hAnsi="Times New Roman" w:cs="Times New Roman"/>
            <w:sz w:val="21"/>
            <w:szCs w:val="21"/>
            <w:highlight w:val="yellow"/>
            <w:lang w:eastAsia="zh-CN"/>
          </w:rPr>
          <w:delText xml:space="preserve"> submitted</w:delText>
        </w:r>
        <w:r w:rsidDel="00C706A8">
          <w:rPr>
            <w:rFonts w:ascii="Times New Roman" w:eastAsia="SimSun" w:hAnsi="Times New Roman" w:cs="Times New Roman" w:hint="eastAsia"/>
            <w:sz w:val="21"/>
            <w:szCs w:val="21"/>
            <w:highlight w:val="yellow"/>
            <w:lang w:eastAsia="zh-CN"/>
          </w:rPr>
          <w:delText xml:space="preserve"> proposals</w:delText>
        </w:r>
        <w:r w:rsidDel="00C706A8">
          <w:rPr>
            <w:rFonts w:ascii="Times New Roman" w:eastAsia="Times New Roman" w:hAnsi="Times New Roman" w:cs="Times New Roman"/>
            <w:spacing w:val="22"/>
            <w:sz w:val="21"/>
            <w:szCs w:val="21"/>
          </w:rPr>
          <w:delText xml:space="preserve"> </w:delText>
        </w:r>
      </w:del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hea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qua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sz w:val="21"/>
          <w:szCs w:val="21"/>
        </w:rPr>
        <w:t>er</w:t>
      </w:r>
      <w:ins w:id="69" w:author="Weights Jonathan" w:date="2020-09-22T08:58:00Z">
        <w:r w:rsidR="00FD2D4A">
          <w:rPr>
            <w:rFonts w:ascii="Times New Roman" w:eastAsia="Times New Roman" w:hAnsi="Times New Roman" w:cs="Times New Roman"/>
            <w:sz w:val="21"/>
            <w:szCs w:val="21"/>
          </w:rPr>
          <w:t>s</w:t>
        </w:r>
      </w:ins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ngapo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anc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h</w:t>
      </w:r>
    </w:p>
    <w:p w14:paraId="52284E6B" w14:textId="255478D6" w:rsidR="00973B66" w:rsidRDefault="00BC7793">
      <w:pPr>
        <w:tabs>
          <w:tab w:val="left" w:pos="940"/>
        </w:tabs>
        <w:spacing w:before="40" w:after="0" w:line="294" w:lineRule="auto"/>
        <w:ind w:left="954" w:right="115" w:hanging="4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Segoe UI Symbol" w:eastAsia="Segoe UI Symbol" w:hAnsi="Segoe UI Symbol" w:cs="Segoe UI Symbol"/>
          <w:sz w:val="21"/>
          <w:szCs w:val="21"/>
        </w:rPr>
        <w:t>⚫</w:t>
      </w:r>
      <w:r>
        <w:rPr>
          <w:rFonts w:ascii="Segoe UI Symbol" w:eastAsia="Segoe UI Symbol" w:hAnsi="Segoe UI Symbol" w:cs="Segoe UI Symbol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>Pr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app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ins w:id="70" w:author="Weights Jonathan" w:date="2020-09-22T08:58:00Z">
        <w:r w:rsidR="00FD2D4A">
          <w:rPr>
            <w:rFonts w:ascii="Times New Roman" w:eastAsia="Times New Roman" w:hAnsi="Times New Roman" w:cs="Times New Roman"/>
            <w:sz w:val="21"/>
            <w:szCs w:val="21"/>
          </w:rPr>
          <w:t>s</w:t>
        </w:r>
      </w:ins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by</w:t>
      </w:r>
      <w:r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ana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yz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cu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nc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al</w:t>
      </w:r>
      <w:r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 w:rsidR="00B5354D">
        <w:rPr>
          <w:rFonts w:ascii="Times New Roman" w:eastAsia="Times New Roman" w:hAnsi="Times New Roman" w:cs="Times New Roman"/>
          <w:sz w:val="21"/>
          <w:szCs w:val="21"/>
        </w:rPr>
        <w:t>s</w:t>
      </w:r>
      <w:r w:rsidR="00B5354D">
        <w:rPr>
          <w:rFonts w:ascii="Times New Roman" w:eastAsia="Times New Roman" w:hAnsi="Times New Roman" w:cs="Times New Roman"/>
          <w:spacing w:val="-2"/>
          <w:sz w:val="21"/>
          <w:szCs w:val="21"/>
        </w:rPr>
        <w:t>t</w:t>
      </w:r>
      <w:r w:rsidR="00B5354D">
        <w:rPr>
          <w:rFonts w:ascii="Times New Roman" w:eastAsia="Times New Roman" w:hAnsi="Times New Roman" w:cs="Times New Roman"/>
          <w:sz w:val="21"/>
          <w:szCs w:val="21"/>
        </w:rPr>
        <w:t>a</w:t>
      </w:r>
      <w:r w:rsidR="00B5354D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="00B5354D">
        <w:rPr>
          <w:rFonts w:ascii="Times New Roman" w:eastAsia="Times New Roman" w:hAnsi="Times New Roman" w:cs="Times New Roman"/>
          <w:sz w:val="21"/>
          <w:szCs w:val="21"/>
        </w:rPr>
        <w:t>e</w:t>
      </w:r>
      <w:r w:rsidR="00B5354D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 w:rsidR="00B5354D">
        <w:rPr>
          <w:rFonts w:ascii="Times New Roman" w:eastAsia="Times New Roman" w:hAnsi="Times New Roman" w:cs="Times New Roman"/>
          <w:sz w:val="21"/>
          <w:szCs w:val="21"/>
        </w:rPr>
        <w:t>en</w:t>
      </w:r>
      <w:r w:rsidR="00B5354D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="00B5354D">
        <w:rPr>
          <w:rFonts w:ascii="Times New Roman" w:eastAsia="Times New Roman" w:hAnsi="Times New Roman" w:cs="Times New Roman"/>
          <w:sz w:val="21"/>
          <w:szCs w:val="21"/>
        </w:rPr>
        <w:t>s</w:t>
      </w:r>
      <w:ins w:id="71" w:author="Weights Jonathan" w:date="2020-09-22T09:01:00Z">
        <w:r w:rsidR="009C7C86">
          <w:rPr>
            <w:rFonts w:ascii="Times New Roman" w:hAnsi="Times New Roman" w:cs="Times New Roman"/>
            <w:sz w:val="21"/>
            <w:szCs w:val="21"/>
          </w:rPr>
          <w:t xml:space="preserve">; </w:t>
        </w:r>
      </w:ins>
      <w:del w:id="72" w:author="Weights Jonathan" w:date="2020-09-22T09:01:00Z">
        <w:r w:rsidR="00B5354D" w:rsidDel="009C7C86">
          <w:rPr>
            <w:rFonts w:ascii="Times New Roman" w:eastAsia="SimSun" w:hAnsi="Times New Roman" w:cs="Times New Roman"/>
            <w:sz w:val="21"/>
            <w:szCs w:val="21"/>
            <w:lang w:eastAsia="zh-CN"/>
          </w:rPr>
          <w:delText xml:space="preserve">, </w:delText>
        </w:r>
      </w:del>
      <w:del w:id="73" w:author="Weights Jonathan" w:date="2020-09-22T08:59:00Z">
        <w:r w:rsidR="00B5354D" w:rsidRPr="00EB4BAB" w:rsidDel="00EB4BAB">
          <w:rPr>
            <w:rFonts w:ascii="Times New Roman" w:hAnsi="Times New Roman" w:cs="Times New Roman"/>
            <w:sz w:val="21"/>
            <w:szCs w:val="21"/>
            <w:rPrChange w:id="74" w:author="Weights Jonathan" w:date="2020-09-22T08:59:00Z">
              <w:rPr>
                <w:rFonts w:ascii="Times New Roman" w:eastAsia="Times New Roman" w:hAnsi="Times New Roman" w:cs="Times New Roman"/>
                <w:spacing w:val="26"/>
                <w:sz w:val="21"/>
                <w:szCs w:val="21"/>
              </w:rPr>
            </w:rPrChange>
          </w:rPr>
          <w:delText>and</w:delText>
        </w:r>
      </w:del>
      <w:del w:id="75" w:author="Weights Jonathan" w:date="2020-09-22T09:01:00Z">
        <w:r w:rsidDel="009C7C86">
          <w:rPr>
            <w:rFonts w:ascii="Times New Roman" w:eastAsia="Times New Roman" w:hAnsi="Times New Roman" w:cs="Times New Roman"/>
            <w:spacing w:val="27"/>
            <w:sz w:val="21"/>
            <w:szCs w:val="21"/>
          </w:rPr>
          <w:delText xml:space="preserve"> </w:delText>
        </w:r>
      </w:del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ded</w:t>
      </w:r>
      <w:r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ndus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ana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ys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eal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e, sh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pbu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ng, ene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y, ag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z w:val="21"/>
          <w:szCs w:val="21"/>
        </w:rPr>
        <w:t>bu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ness,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et</w:t>
      </w:r>
      <w:r>
        <w:rPr>
          <w:rFonts w:ascii="Times New Roman" w:eastAsia="Times New Roman" w:hAnsi="Times New Roman" w:cs="Times New Roman"/>
          <w:sz w:val="21"/>
          <w:szCs w:val="21"/>
        </w:rPr>
        <w:t>c.</w:t>
      </w:r>
    </w:p>
    <w:p w14:paraId="6F5539E8" w14:textId="77777777" w:rsidR="00973B66" w:rsidRDefault="00BC7793">
      <w:pPr>
        <w:tabs>
          <w:tab w:val="left" w:pos="520"/>
        </w:tabs>
        <w:spacing w:after="0" w:line="266" w:lineRule="exact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>
        <w:rPr>
          <w:rFonts w:ascii="Segoe UI Symbol" w:eastAsia="Segoe UI Symbol" w:hAnsi="Segoe UI Symbol" w:cs="Segoe UI Symbol"/>
          <w:sz w:val="21"/>
          <w:szCs w:val="21"/>
        </w:rPr>
        <w:tab/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obal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Tran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ank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epa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rtm</w:t>
      </w:r>
      <w:r>
        <w:rPr>
          <w:rFonts w:ascii="Times New Roman" w:eastAsia="Times New Roman" w:hAnsi="Times New Roman" w:cs="Times New Roman"/>
          <w:sz w:val="21"/>
          <w:szCs w:val="21"/>
        </w:rPr>
        <w:t>ent</w:t>
      </w:r>
    </w:p>
    <w:p w14:paraId="339B6DB9" w14:textId="19964CEE" w:rsidR="00973B66" w:rsidRDefault="00BC7793">
      <w:pPr>
        <w:tabs>
          <w:tab w:val="left" w:pos="940"/>
        </w:tabs>
        <w:spacing w:before="32" w:after="0" w:line="240" w:lineRule="auto"/>
        <w:ind w:left="53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Segoe UI Symbol" w:eastAsia="Segoe UI Symbol" w:hAnsi="Segoe UI Symbol" w:cs="Segoe UI Symbol"/>
          <w:sz w:val="21"/>
          <w:szCs w:val="21"/>
        </w:rPr>
        <w:t>⚫</w:t>
      </w:r>
      <w:r>
        <w:rPr>
          <w:rFonts w:ascii="Segoe UI Symbol" w:eastAsia="Segoe UI Symbol" w:hAnsi="Segoe UI Symbol" w:cs="Segoe UI Symbol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naged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ons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nd app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on </w:t>
      </w:r>
      <w:del w:id="76" w:author="Weights Jonathan" w:date="2020-09-22T09:02:00Z">
        <w:r w:rsidDel="00DB4E61">
          <w:rPr>
            <w:rFonts w:ascii="Times New Roman" w:eastAsia="Times New Roman" w:hAnsi="Times New Roman" w:cs="Times New Roman"/>
            <w:sz w:val="21"/>
            <w:szCs w:val="21"/>
          </w:rPr>
          <w:delText xml:space="preserve">of </w:delText>
        </w:r>
      </w:del>
      <w:ins w:id="77" w:author="Weights Jonathan" w:date="2020-09-22T09:02:00Z">
        <w:r w:rsidR="00DB4E61">
          <w:rPr>
            <w:rFonts w:ascii="Times New Roman" w:eastAsia="Times New Roman" w:hAnsi="Times New Roman" w:cs="Times New Roman"/>
            <w:sz w:val="21"/>
            <w:szCs w:val="21"/>
          </w:rPr>
          <w:t xml:space="preserve">for </w:t>
        </w:r>
      </w:ins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 c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fr</w:t>
      </w:r>
      <w:r>
        <w:rPr>
          <w:rFonts w:ascii="Times New Roman" w:eastAsia="Times New Roman" w:hAnsi="Times New Roman" w:cs="Times New Roman"/>
          <w:sz w:val="21"/>
          <w:szCs w:val="21"/>
        </w:rPr>
        <w:t>om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cu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</w:p>
    <w:p w14:paraId="6CCD102C" w14:textId="426C5256" w:rsidR="00973B66" w:rsidRDefault="00BC7793">
      <w:pPr>
        <w:tabs>
          <w:tab w:val="left" w:pos="940"/>
        </w:tabs>
        <w:spacing w:before="32" w:after="0" w:line="294" w:lineRule="auto"/>
        <w:ind w:left="954" w:right="121" w:hanging="4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Segoe UI Symbol" w:eastAsia="Segoe UI Symbol" w:hAnsi="Segoe UI Symbol" w:cs="Segoe UI Symbol"/>
          <w:sz w:val="21"/>
          <w:szCs w:val="21"/>
        </w:rPr>
        <w:t>⚫</w:t>
      </w:r>
      <w:r>
        <w:rPr>
          <w:rFonts w:ascii="Segoe UI Symbol" w:eastAsia="Segoe UI Symbol" w:hAnsi="Segoe UI Symbol" w:cs="Segoe UI Symbol"/>
          <w:sz w:val="21"/>
          <w:szCs w:val="21"/>
        </w:rPr>
        <w:tab/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eve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ped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z w:val="21"/>
          <w:szCs w:val="21"/>
        </w:rPr>
        <w:t>da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aba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>or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tri</w:t>
      </w:r>
      <w:r>
        <w:rPr>
          <w:rFonts w:ascii="Times New Roman" w:eastAsia="Times New Roman" w:hAnsi="Times New Roman" w:cs="Times New Roman"/>
          <w:sz w:val="21"/>
          <w:szCs w:val="21"/>
        </w:rPr>
        <w:t>ev</w:t>
      </w:r>
      <w:ins w:id="78" w:author="Weights Jonathan" w:date="2020-09-22T09:03:00Z">
        <w:r w:rsidR="00794B91">
          <w:rPr>
            <w:rFonts w:ascii="Times New Roman" w:eastAsia="Times New Roman" w:hAnsi="Times New Roman" w:cs="Times New Roman"/>
            <w:sz w:val="21"/>
            <w:szCs w:val="21"/>
          </w:rPr>
          <w:t>al</w:t>
        </w:r>
      </w:ins>
      <w:del w:id="79" w:author="Weights Jonathan" w:date="2020-09-22T09:03:00Z">
        <w:r w:rsidDel="00794B91">
          <w:rPr>
            <w:rFonts w:ascii="Times New Roman" w:eastAsia="Times New Roman" w:hAnsi="Times New Roman" w:cs="Times New Roman"/>
            <w:spacing w:val="-1"/>
            <w:sz w:val="21"/>
            <w:szCs w:val="21"/>
          </w:rPr>
          <w:delText>i</w:delText>
        </w:r>
        <w:r w:rsidDel="00794B91">
          <w:rPr>
            <w:rFonts w:ascii="Times New Roman" w:eastAsia="Times New Roman" w:hAnsi="Times New Roman" w:cs="Times New Roman"/>
            <w:sz w:val="21"/>
            <w:szCs w:val="21"/>
          </w:rPr>
          <w:delText>ng</w:delText>
        </w:r>
      </w:del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oved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ff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ency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ved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np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he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on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z w:val="21"/>
          <w:szCs w:val="21"/>
        </w:rPr>
        <w:t>ne</w:t>
      </w:r>
    </w:p>
    <w:p w14:paraId="11F24A25" w14:textId="77777777" w:rsidR="00973B66" w:rsidRDefault="00973B66">
      <w:pPr>
        <w:spacing w:before="10" w:after="0" w:line="120" w:lineRule="exact"/>
        <w:rPr>
          <w:sz w:val="12"/>
          <w:szCs w:val="12"/>
        </w:rPr>
      </w:pPr>
    </w:p>
    <w:p w14:paraId="17131F1F" w14:textId="77777777" w:rsidR="00973B66" w:rsidRDefault="00973B66">
      <w:pPr>
        <w:spacing w:after="0" w:line="200" w:lineRule="exact"/>
        <w:rPr>
          <w:sz w:val="20"/>
          <w:szCs w:val="20"/>
        </w:rPr>
      </w:pPr>
    </w:p>
    <w:p w14:paraId="539DAC25" w14:textId="77777777" w:rsidR="00973B66" w:rsidRDefault="00BC7793">
      <w:pPr>
        <w:tabs>
          <w:tab w:val="left" w:pos="1760"/>
        </w:tabs>
        <w:spacing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05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2017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8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2017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nt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rn,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pera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ar</w:t>
      </w:r>
      <w:r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nk,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nga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ore</w:t>
      </w:r>
    </w:p>
    <w:p w14:paraId="11CDF354" w14:textId="176CE350" w:rsidR="00973B66" w:rsidRDefault="00BC7793" w:rsidP="00944675">
      <w:pPr>
        <w:tabs>
          <w:tab w:val="left" w:pos="520"/>
        </w:tabs>
        <w:spacing w:before="40" w:after="0" w:line="294" w:lineRule="auto"/>
        <w:ind w:left="534" w:right="117" w:hanging="4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➢</w:t>
      </w:r>
      <w:r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    </w:t>
      </w:r>
      <w:r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pplied RPA on automatic email checking </w:t>
      </w:r>
      <w:r w:rsidR="00944675">
        <w:rPr>
          <w:rFonts w:ascii="Times New Roman" w:eastAsia="Times New Roman" w:hAnsi="Times New Roman" w:cs="Times New Roman"/>
          <w:sz w:val="21"/>
          <w:szCs w:val="21"/>
        </w:rPr>
        <w:t>process; developed a database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prototype for storing customers’ credit</w:t>
      </w:r>
      <w:r w:rsidR="0094467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information</w:t>
      </w:r>
    </w:p>
    <w:p w14:paraId="24FC8AB3" w14:textId="67A720B3" w:rsidR="00973B66" w:rsidRDefault="00BC7793">
      <w:pPr>
        <w:tabs>
          <w:tab w:val="left" w:pos="520"/>
        </w:tabs>
        <w:spacing w:before="40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>
        <w:rPr>
          <w:rFonts w:ascii="Segoe UI Symbol" w:eastAsia="Segoe UI Symbol" w:hAnsi="Segoe UI Symbol" w:cs="Segoe UI Symbol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>Prov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ded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="00944675">
        <w:rPr>
          <w:rFonts w:ascii="Times New Roman" w:eastAsia="Times New Roman" w:hAnsi="Times New Roman" w:cs="Times New Roman"/>
          <w:spacing w:val="-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us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del w:id="80" w:author="Weights Jonathan" w:date="2020-09-22T09:14:00Z">
        <w:r w:rsidR="00944675" w:rsidDel="00136490">
          <w:rPr>
            <w:rFonts w:ascii="Times New Roman" w:eastAsia="Times New Roman" w:hAnsi="Times New Roman" w:cs="Times New Roman"/>
            <w:spacing w:val="-1"/>
            <w:sz w:val="21"/>
            <w:szCs w:val="21"/>
          </w:rPr>
          <w:delText>C</w:delText>
        </w:r>
        <w:r w:rsidDel="00136490">
          <w:rPr>
            <w:rFonts w:ascii="Times New Roman" w:eastAsia="Times New Roman" w:hAnsi="Times New Roman" w:cs="Times New Roman"/>
            <w:sz w:val="21"/>
            <w:szCs w:val="21"/>
          </w:rPr>
          <w:delText>on</w:delText>
        </w:r>
        <w:r w:rsidDel="00136490">
          <w:rPr>
            <w:rFonts w:ascii="Times New Roman" w:eastAsia="Times New Roman" w:hAnsi="Times New Roman" w:cs="Times New Roman"/>
            <w:spacing w:val="-1"/>
            <w:sz w:val="21"/>
            <w:szCs w:val="21"/>
          </w:rPr>
          <w:delText>ti</w:delText>
        </w:r>
        <w:r w:rsidDel="00136490">
          <w:rPr>
            <w:rFonts w:ascii="Times New Roman" w:eastAsia="Times New Roman" w:hAnsi="Times New Roman" w:cs="Times New Roman"/>
            <w:sz w:val="21"/>
            <w:szCs w:val="21"/>
          </w:rPr>
          <w:delText>nu</w:delText>
        </w:r>
        <w:r w:rsidDel="00136490">
          <w:rPr>
            <w:rFonts w:ascii="Times New Roman" w:eastAsia="Times New Roman" w:hAnsi="Times New Roman" w:cs="Times New Roman"/>
            <w:spacing w:val="-2"/>
            <w:sz w:val="21"/>
            <w:szCs w:val="21"/>
          </w:rPr>
          <w:delText>ou</w:delText>
        </w:r>
        <w:r w:rsidDel="00136490">
          <w:rPr>
            <w:rFonts w:ascii="Times New Roman" w:eastAsia="Times New Roman" w:hAnsi="Times New Roman" w:cs="Times New Roman"/>
            <w:sz w:val="21"/>
            <w:szCs w:val="21"/>
          </w:rPr>
          <w:delText xml:space="preserve">s </w:delText>
        </w:r>
      </w:del>
      <w:ins w:id="81" w:author="Weights Jonathan" w:date="2020-09-22T09:14:00Z">
        <w:r w:rsidR="00136490">
          <w:rPr>
            <w:rFonts w:ascii="Times New Roman" w:eastAsia="Times New Roman" w:hAnsi="Times New Roman" w:cs="Times New Roman"/>
            <w:spacing w:val="-1"/>
            <w:sz w:val="21"/>
            <w:szCs w:val="21"/>
          </w:rPr>
          <w:t>C</w:t>
        </w:r>
        <w:r w:rsidR="00136490">
          <w:rPr>
            <w:rFonts w:ascii="Times New Roman" w:eastAsia="Times New Roman" w:hAnsi="Times New Roman" w:cs="Times New Roman"/>
            <w:sz w:val="21"/>
            <w:szCs w:val="21"/>
          </w:rPr>
          <w:t>on</w:t>
        </w:r>
        <w:r w:rsidR="00136490">
          <w:rPr>
            <w:rFonts w:ascii="Times New Roman" w:eastAsia="Times New Roman" w:hAnsi="Times New Roman" w:cs="Times New Roman"/>
            <w:spacing w:val="-1"/>
            <w:sz w:val="21"/>
            <w:szCs w:val="21"/>
          </w:rPr>
          <w:t>ti</w:t>
        </w:r>
        <w:r w:rsidR="00136490">
          <w:rPr>
            <w:rFonts w:ascii="Times New Roman" w:eastAsia="Times New Roman" w:hAnsi="Times New Roman" w:cs="Times New Roman"/>
            <w:sz w:val="21"/>
            <w:szCs w:val="21"/>
          </w:rPr>
          <w:t>nu</w:t>
        </w:r>
        <w:r w:rsidR="00136490">
          <w:rPr>
            <w:rFonts w:ascii="Times New Roman" w:eastAsia="Times New Roman" w:hAnsi="Times New Roman" w:cs="Times New Roman"/>
            <w:spacing w:val="-2"/>
            <w:sz w:val="21"/>
            <w:szCs w:val="21"/>
          </w:rPr>
          <w:t>ity</w:t>
        </w:r>
        <w:r w:rsidR="00136490">
          <w:rPr>
            <w:rFonts w:ascii="Times New Roman" w:eastAsia="Times New Roman" w:hAnsi="Times New Roman" w:cs="Times New Roman"/>
            <w:sz w:val="21"/>
            <w:szCs w:val="21"/>
          </w:rPr>
          <w:t xml:space="preserve"> </w:t>
        </w:r>
      </w:ins>
      <w:r w:rsidR="00944675"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</w:p>
    <w:p w14:paraId="0761BCD0" w14:textId="77777777" w:rsidR="00973B66" w:rsidRDefault="00BC7793">
      <w:pPr>
        <w:tabs>
          <w:tab w:val="left" w:pos="940"/>
        </w:tabs>
        <w:spacing w:before="32" w:after="0" w:line="240" w:lineRule="auto"/>
        <w:ind w:left="53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Segoe UI Symbol" w:eastAsia="Segoe UI Symbol" w:hAnsi="Segoe UI Symbol" w:cs="Segoe UI Symbol"/>
          <w:sz w:val="21"/>
          <w:szCs w:val="21"/>
        </w:rPr>
        <w:t>⚫</w:t>
      </w:r>
      <w:r>
        <w:rPr>
          <w:rFonts w:ascii="Segoe UI Symbol" w:eastAsia="Segoe UI Symbol" w:hAnsi="Segoe UI Symbol" w:cs="Segoe UI Symbol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>Conso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da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ed 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he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rm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on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fr</w:t>
      </w:r>
      <w:r>
        <w:rPr>
          <w:rFonts w:ascii="Times New Roman" w:eastAsia="Times New Roman" w:hAnsi="Times New Roman" w:cs="Times New Roman"/>
          <w:sz w:val="21"/>
          <w:szCs w:val="21"/>
        </w:rPr>
        <w:t>om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he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 ba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k 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ffi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ce,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nc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ud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ng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son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z w:val="21"/>
          <w:szCs w:val="21"/>
        </w:rPr>
        <w:t>on and bu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>unc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sk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</w:p>
    <w:p w14:paraId="4B952B7D" w14:textId="34032A8F" w:rsidR="00973B66" w:rsidRDefault="00BC7793">
      <w:pPr>
        <w:tabs>
          <w:tab w:val="left" w:pos="940"/>
        </w:tabs>
        <w:spacing w:before="32" w:after="0" w:line="294" w:lineRule="auto"/>
        <w:ind w:left="954" w:right="115" w:hanging="420"/>
        <w:jc w:val="both"/>
        <w:rPr>
          <w:rFonts w:ascii="Times New Roman" w:eastAsia="SimSun" w:hAnsi="Times New Roman" w:cs="Times New Roman"/>
          <w:sz w:val="21"/>
          <w:szCs w:val="21"/>
          <w:lang w:eastAsia="zh-CN"/>
        </w:rPr>
      </w:pPr>
      <w:r>
        <w:rPr>
          <w:rFonts w:ascii="Segoe UI Symbol" w:eastAsia="Segoe UI Symbol" w:hAnsi="Segoe UI Symbol" w:cs="Segoe UI Symbol"/>
          <w:sz w:val="21"/>
          <w:szCs w:val="21"/>
        </w:rPr>
        <w:t>⚫</w:t>
      </w:r>
      <w:r>
        <w:rPr>
          <w:rFonts w:ascii="Segoe UI Symbol" w:eastAsia="Segoe UI Symbol" w:hAnsi="Segoe UI Symbol" w:cs="Segoe UI Symbol"/>
          <w:sz w:val="21"/>
          <w:szCs w:val="21"/>
        </w:rPr>
        <w:tab/>
      </w:r>
      <w:r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>Prepared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 n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 w:rsidR="00944675">
        <w:rPr>
          <w:rFonts w:ascii="Times New Roman" w:eastAsia="Times New Roman" w:hAnsi="Times New Roman" w:cs="Times New Roman"/>
          <w:sz w:val="21"/>
          <w:szCs w:val="21"/>
        </w:rPr>
        <w:t>;</w:t>
      </w:r>
      <w:r>
        <w:rPr>
          <w:rFonts w:ascii="Times New Roman" w:eastAsia="SimSun" w:hAnsi="Times New Roman" w:cs="Times New Roman" w:hint="eastAsia"/>
          <w:spacing w:val="5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z w:val="21"/>
          <w:szCs w:val="21"/>
        </w:rPr>
        <w:t>nked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aba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lti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sou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ces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ach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au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smi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, </w:t>
      </w:r>
      <w:r>
        <w:rPr>
          <w:rFonts w:ascii="Times New Roman" w:eastAsia="Times New Roman" w:hAnsi="Times New Roman" w:cs="Times New Roman"/>
          <w:sz w:val="21"/>
          <w:szCs w:val="21"/>
        </w:rPr>
        <w:t>and us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 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eau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 v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su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ali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ze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d bu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z w:val="21"/>
          <w:szCs w:val="21"/>
        </w:rPr>
        <w:t>d da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oa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s</w:t>
      </w:r>
    </w:p>
    <w:p w14:paraId="34B22F88" w14:textId="7ECFF89E" w:rsidR="00973B66" w:rsidRDefault="00BC7793">
      <w:pPr>
        <w:tabs>
          <w:tab w:val="left" w:pos="520"/>
        </w:tabs>
        <w:spacing w:after="0" w:line="267" w:lineRule="exact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>
        <w:rPr>
          <w:rFonts w:ascii="Segoe UI Symbol" w:eastAsia="Segoe UI Symbol" w:hAnsi="Segoe UI Symbol" w:cs="Segoe UI Symbol"/>
          <w:sz w:val="21"/>
          <w:szCs w:val="21"/>
        </w:rPr>
        <w:tab/>
      </w:r>
      <w:r w:rsidRPr="00C706A8">
        <w:rPr>
          <w:rFonts w:ascii="Times New Roman" w:eastAsia="Times New Roman" w:hAnsi="Times New Roman" w:cs="Times New Roman"/>
          <w:sz w:val="21"/>
          <w:szCs w:val="21"/>
          <w:lang w:eastAsia="zh-CN"/>
          <w:rPrChange w:id="82" w:author="Shang Xiang" w:date="2020-10-18T23:48:00Z">
            <w:rPr>
              <w:rFonts w:ascii="Times New Roman" w:eastAsia="Times New Roman" w:hAnsi="Times New Roman" w:cs="Times New Roman"/>
              <w:sz w:val="21"/>
              <w:szCs w:val="21"/>
              <w:highlight w:val="yellow"/>
              <w:lang w:eastAsia="zh-CN"/>
            </w:rPr>
          </w:rPrChange>
        </w:rPr>
        <w:t xml:space="preserve">Attended interviews </w:t>
      </w:r>
      <w:r w:rsidR="00944675">
        <w:rPr>
          <w:rFonts w:ascii="Times New Roman" w:eastAsia="Times New Roman" w:hAnsi="Times New Roman" w:cs="Times New Roman"/>
          <w:sz w:val="21"/>
          <w:szCs w:val="21"/>
          <w:lang w:eastAsia="zh-CN"/>
        </w:rPr>
        <w:t>of Nikkei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Asian Review </w:t>
      </w:r>
      <w:r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>on discussion about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Japanese bank’s innovative initiative in oversea</w:t>
      </w:r>
      <w:ins w:id="83" w:author="Weights Jonathan" w:date="2020-09-22T09:15:00Z">
        <w:r w:rsidR="00731EA6">
          <w:rPr>
            <w:rFonts w:ascii="Times New Roman" w:eastAsia="Times New Roman" w:hAnsi="Times New Roman" w:cs="Times New Roman"/>
            <w:sz w:val="21"/>
            <w:szCs w:val="21"/>
          </w:rPr>
          <w:t>s</w:t>
        </w:r>
      </w:ins>
      <w:r>
        <w:rPr>
          <w:rFonts w:ascii="Times New Roman" w:eastAsia="Times New Roman" w:hAnsi="Times New Roman" w:cs="Times New Roman"/>
          <w:sz w:val="21"/>
          <w:szCs w:val="21"/>
        </w:rPr>
        <w:t xml:space="preserve"> branches</w:t>
      </w:r>
    </w:p>
    <w:p w14:paraId="32D63512" w14:textId="0E5B4498" w:rsidR="00973B66" w:rsidRDefault="00BC7793">
      <w:pPr>
        <w:tabs>
          <w:tab w:val="left" w:pos="520"/>
        </w:tabs>
        <w:spacing w:before="32" w:after="0" w:line="294" w:lineRule="auto"/>
        <w:ind w:left="534" w:right="62" w:hanging="420"/>
        <w:rPr>
          <w:rFonts w:ascii="Times New Roman" w:eastAsia="SimSun" w:hAnsi="Times New Roman" w:cs="Times New Roman"/>
          <w:sz w:val="21"/>
          <w:szCs w:val="21"/>
          <w:lang w:eastAsia="zh-CN"/>
        </w:rPr>
      </w:pPr>
      <w:r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>
        <w:rPr>
          <w:rFonts w:ascii="Segoe UI Symbol" w:eastAsia="Segoe UI Symbol" w:hAnsi="Segoe UI Symbol" w:cs="Segoe UI Symbol"/>
          <w:sz w:val="21"/>
          <w:szCs w:val="21"/>
        </w:rPr>
        <w:tab/>
      </w:r>
      <w:ins w:id="84" w:author="个人用户" w:date="2020-09-18T15:33:00Z">
        <w:r w:rsidR="002B5554">
          <w:rPr>
            <w:rFonts w:ascii="Segoe UI Symbol" w:eastAsia="Segoe UI Symbol" w:hAnsi="Segoe UI Symbol" w:cs="Segoe UI Symbol"/>
            <w:sz w:val="21"/>
            <w:szCs w:val="21"/>
          </w:rPr>
          <w:t xml:space="preserve">Delivered </w:t>
        </w:r>
        <w:del w:id="85" w:author="Weights Jonathan" w:date="2020-09-22T09:15:00Z">
          <w:r w:rsidR="002B5554" w:rsidDel="00731EA6">
            <w:rPr>
              <w:rFonts w:ascii="Segoe UI Symbol" w:eastAsia="Segoe UI Symbol" w:hAnsi="Segoe UI Symbol" w:cs="Segoe UI Symbol"/>
              <w:sz w:val="21"/>
              <w:szCs w:val="21"/>
            </w:rPr>
            <w:delText xml:space="preserve">the </w:delText>
          </w:r>
        </w:del>
        <w:r w:rsidR="002B5554">
          <w:rPr>
            <w:rFonts w:ascii="Segoe UI Symbol" w:eastAsia="Segoe UI Symbol" w:hAnsi="Segoe UI Symbol" w:cs="Segoe UI Symbol"/>
            <w:sz w:val="21"/>
            <w:szCs w:val="21"/>
          </w:rPr>
          <w:t>final presentation to</w:t>
        </w:r>
      </w:ins>
      <w:ins w:id="86" w:author="Weights Jonathan" w:date="2020-09-22T09:15:00Z">
        <w:r w:rsidR="00731EA6">
          <w:rPr>
            <w:rFonts w:ascii="Segoe UI Symbol" w:eastAsia="Segoe UI Symbol" w:hAnsi="Segoe UI Symbol" w:cs="Segoe UI Symbol"/>
            <w:sz w:val="21"/>
            <w:szCs w:val="21"/>
          </w:rPr>
          <w:t xml:space="preserve"> </w:t>
        </w:r>
      </w:ins>
      <w:ins w:id="87" w:author="个人用户" w:date="2020-09-18T15:33:00Z">
        <w:del w:id="88" w:author="Weights Jonathan" w:date="2020-09-22T09:15:00Z">
          <w:r w:rsidR="002B5554" w:rsidDel="00731EA6">
            <w:rPr>
              <w:rFonts w:ascii="Segoe UI Symbol" w:eastAsia="Segoe UI Symbol" w:hAnsi="Segoe UI Symbol" w:cs="Segoe UI Symbol"/>
              <w:sz w:val="21"/>
              <w:szCs w:val="21"/>
            </w:rPr>
            <w:delText xml:space="preserve"> all </w:delText>
          </w:r>
        </w:del>
        <w:r w:rsidR="002B5554">
          <w:rPr>
            <w:rFonts w:ascii="Segoe UI Symbol" w:eastAsia="Segoe UI Symbol" w:hAnsi="Segoe UI Symbol" w:cs="Segoe UI Symbol"/>
            <w:sz w:val="21"/>
            <w:szCs w:val="21"/>
          </w:rPr>
          <w:t>management</w:t>
        </w:r>
        <w:del w:id="89" w:author="Weights Jonathan" w:date="2020-09-22T09:15:00Z">
          <w:r w:rsidR="002B5554" w:rsidDel="00731EA6">
            <w:rPr>
              <w:rFonts w:ascii="Segoe UI Symbol" w:eastAsia="Segoe UI Symbol" w:hAnsi="Segoe UI Symbol" w:cs="Segoe UI Symbol"/>
              <w:sz w:val="21"/>
              <w:szCs w:val="21"/>
            </w:rPr>
            <w:delText>s</w:delText>
          </w:r>
        </w:del>
        <w:r w:rsidR="002B5554">
          <w:rPr>
            <w:rFonts w:ascii="Segoe UI Symbol" w:eastAsia="Segoe UI Symbol" w:hAnsi="Segoe UI Symbol" w:cs="Segoe UI Symbol"/>
            <w:sz w:val="21"/>
            <w:szCs w:val="21"/>
          </w:rPr>
          <w:t xml:space="preserve">, </w:t>
        </w:r>
      </w:ins>
      <w:ins w:id="90" w:author="个人用户" w:date="2020-09-18T15:34:00Z">
        <w:r w:rsidR="002B5554">
          <w:rPr>
            <w:rFonts w:ascii="Segoe UI Symbol" w:eastAsia="Segoe UI Symbol" w:hAnsi="Segoe UI Symbol" w:cs="Segoe UI Symbol"/>
            <w:sz w:val="21"/>
            <w:szCs w:val="21"/>
          </w:rPr>
          <w:t>and won the first prize</w:t>
        </w:r>
      </w:ins>
      <w:commentRangeStart w:id="91"/>
      <w:del w:id="92" w:author="Weights Jonathan" w:date="2020-09-22T09:16:00Z">
        <w:r w:rsidRPr="00944675" w:rsidDel="00731EA6">
          <w:rPr>
            <w:rFonts w:ascii="Times New Roman" w:eastAsia="Times New Roman" w:hAnsi="Times New Roman" w:cs="Times New Roman" w:hint="eastAsia"/>
            <w:strike/>
            <w:sz w:val="21"/>
            <w:szCs w:val="21"/>
            <w:highlight w:val="yellow"/>
            <w:lang w:eastAsia="zh-CN"/>
          </w:rPr>
          <w:delText>Represented o</w:delText>
        </w:r>
        <w:r w:rsidRPr="00944675" w:rsidDel="00731EA6">
          <w:rPr>
            <w:rFonts w:ascii="Times New Roman" w:eastAsia="SimSun" w:hAnsi="Times New Roman" w:cs="Times New Roman" w:hint="eastAsia"/>
            <w:strike/>
            <w:sz w:val="21"/>
            <w:szCs w:val="21"/>
            <w:highlight w:val="yellow"/>
            <w:lang w:eastAsia="zh-CN"/>
          </w:rPr>
          <w:delText xml:space="preserve">ur intern group </w:delText>
        </w:r>
        <w:r w:rsidR="00944675" w:rsidRPr="00944675" w:rsidDel="00731EA6">
          <w:rPr>
            <w:rFonts w:ascii="Times New Roman" w:eastAsia="SimSun" w:hAnsi="Times New Roman" w:cs="Times New Roman"/>
            <w:strike/>
            <w:sz w:val="21"/>
            <w:szCs w:val="21"/>
            <w:highlight w:val="yellow"/>
            <w:lang w:eastAsia="zh-CN"/>
          </w:rPr>
          <w:delText xml:space="preserve">of </w:delText>
        </w:r>
        <w:r w:rsidR="00944675" w:rsidDel="00731EA6">
          <w:rPr>
            <w:rFonts w:ascii="Times New Roman" w:eastAsia="SimSun" w:hAnsi="Times New Roman" w:cs="Times New Roman"/>
            <w:strike/>
            <w:sz w:val="21"/>
            <w:szCs w:val="21"/>
            <w:highlight w:val="yellow"/>
            <w:lang w:eastAsia="zh-CN"/>
          </w:rPr>
          <w:delText>(3</w:delText>
        </w:r>
        <w:r w:rsidRPr="00944675" w:rsidDel="00731EA6">
          <w:rPr>
            <w:rFonts w:ascii="Times New Roman" w:eastAsia="SimSun" w:hAnsi="Times New Roman" w:cs="Times New Roman" w:hint="eastAsia"/>
            <w:strike/>
            <w:sz w:val="21"/>
            <w:szCs w:val="21"/>
            <w:highlight w:val="yellow"/>
            <w:lang w:eastAsia="zh-CN"/>
          </w:rPr>
          <w:delText>) members to</w:delText>
        </w:r>
        <w:r w:rsidRPr="00944675" w:rsidDel="00731EA6">
          <w:rPr>
            <w:rFonts w:ascii="Times New Roman" w:eastAsia="Times New Roman" w:hAnsi="Times New Roman" w:cs="Times New Roman"/>
            <w:strike/>
            <w:spacing w:val="2"/>
            <w:sz w:val="21"/>
            <w:szCs w:val="21"/>
            <w:highlight w:val="yellow"/>
          </w:rPr>
          <w:delText xml:space="preserve"> </w:delText>
        </w:r>
        <w:r w:rsidRPr="00944675" w:rsidDel="00731EA6">
          <w:rPr>
            <w:rFonts w:ascii="Times New Roman" w:eastAsia="Times New Roman" w:hAnsi="Times New Roman" w:cs="Times New Roman"/>
            <w:strike/>
            <w:sz w:val="21"/>
            <w:szCs w:val="21"/>
            <w:highlight w:val="yellow"/>
          </w:rPr>
          <w:delText>a</w:delText>
        </w:r>
        <w:r w:rsidRPr="00944675" w:rsidDel="00731EA6">
          <w:rPr>
            <w:rFonts w:ascii="Times New Roman" w:eastAsia="Times New Roman" w:hAnsi="Times New Roman" w:cs="Times New Roman"/>
            <w:strike/>
            <w:spacing w:val="-1"/>
            <w:sz w:val="21"/>
            <w:szCs w:val="21"/>
            <w:highlight w:val="yellow"/>
          </w:rPr>
          <w:delText>l</w:delText>
        </w:r>
        <w:r w:rsidRPr="00944675" w:rsidDel="00731EA6">
          <w:rPr>
            <w:rFonts w:ascii="Times New Roman" w:eastAsia="Times New Roman" w:hAnsi="Times New Roman" w:cs="Times New Roman"/>
            <w:strike/>
            <w:sz w:val="21"/>
            <w:szCs w:val="21"/>
            <w:highlight w:val="yellow"/>
          </w:rPr>
          <w:delText>l</w:delText>
        </w:r>
        <w:r w:rsidRPr="00944675" w:rsidDel="00731EA6">
          <w:rPr>
            <w:rFonts w:ascii="Times New Roman" w:eastAsia="Times New Roman" w:hAnsi="Times New Roman" w:cs="Times New Roman"/>
            <w:strike/>
            <w:spacing w:val="1"/>
            <w:sz w:val="21"/>
            <w:szCs w:val="21"/>
            <w:highlight w:val="yellow"/>
          </w:rPr>
          <w:delText xml:space="preserve"> </w:delText>
        </w:r>
        <w:r w:rsidRPr="00944675" w:rsidDel="00731EA6">
          <w:rPr>
            <w:rFonts w:ascii="Times New Roman" w:eastAsia="Times New Roman" w:hAnsi="Times New Roman" w:cs="Times New Roman"/>
            <w:strike/>
            <w:spacing w:val="-1"/>
            <w:sz w:val="21"/>
            <w:szCs w:val="21"/>
            <w:highlight w:val="yellow"/>
          </w:rPr>
          <w:delText>m</w:delText>
        </w:r>
        <w:r w:rsidRPr="00944675" w:rsidDel="00731EA6">
          <w:rPr>
            <w:rFonts w:ascii="Times New Roman" w:eastAsia="Times New Roman" w:hAnsi="Times New Roman" w:cs="Times New Roman"/>
            <w:strike/>
            <w:sz w:val="21"/>
            <w:szCs w:val="21"/>
            <w:highlight w:val="yellow"/>
          </w:rPr>
          <w:delText>anage</w:delText>
        </w:r>
        <w:r w:rsidRPr="00944675" w:rsidDel="00731EA6">
          <w:rPr>
            <w:rFonts w:ascii="Times New Roman" w:eastAsia="Times New Roman" w:hAnsi="Times New Roman" w:cs="Times New Roman"/>
            <w:strike/>
            <w:spacing w:val="-2"/>
            <w:sz w:val="21"/>
            <w:szCs w:val="21"/>
            <w:highlight w:val="yellow"/>
          </w:rPr>
          <w:delText>m</w:delText>
        </w:r>
        <w:r w:rsidRPr="00944675" w:rsidDel="00731EA6">
          <w:rPr>
            <w:rFonts w:ascii="Times New Roman" w:eastAsia="Times New Roman" w:hAnsi="Times New Roman" w:cs="Times New Roman"/>
            <w:strike/>
            <w:sz w:val="21"/>
            <w:szCs w:val="21"/>
            <w:highlight w:val="yellow"/>
          </w:rPr>
          <w:delText>en</w:delText>
        </w:r>
        <w:r w:rsidRPr="00944675" w:rsidDel="00731EA6">
          <w:rPr>
            <w:rFonts w:ascii="Times New Roman" w:eastAsia="Times New Roman" w:hAnsi="Times New Roman" w:cs="Times New Roman"/>
            <w:strike/>
            <w:spacing w:val="-1"/>
            <w:sz w:val="21"/>
            <w:szCs w:val="21"/>
            <w:highlight w:val="yellow"/>
          </w:rPr>
          <w:delText>t</w:delText>
        </w:r>
        <w:r w:rsidRPr="00944675" w:rsidDel="00731EA6">
          <w:rPr>
            <w:rFonts w:ascii="Times New Roman" w:eastAsia="Times New Roman" w:hAnsi="Times New Roman" w:cs="Times New Roman"/>
            <w:strike/>
            <w:sz w:val="21"/>
            <w:szCs w:val="21"/>
            <w:highlight w:val="yellow"/>
          </w:rPr>
          <w:delText>s</w:delText>
        </w:r>
        <w:r w:rsidRPr="00944675" w:rsidDel="00731EA6">
          <w:rPr>
            <w:rFonts w:ascii="Times New Roman" w:eastAsia="SimSun" w:hAnsi="Times New Roman" w:cs="Times New Roman" w:hint="eastAsia"/>
            <w:strike/>
            <w:sz w:val="21"/>
            <w:szCs w:val="21"/>
            <w:highlight w:val="yellow"/>
            <w:lang w:eastAsia="zh-CN"/>
          </w:rPr>
          <w:delText xml:space="preserve"> in</w:delText>
        </w:r>
        <w:r w:rsidRPr="00944675" w:rsidDel="00731EA6">
          <w:rPr>
            <w:rFonts w:ascii="Times New Roman" w:eastAsia="Times New Roman" w:hAnsi="Times New Roman" w:cs="Times New Roman" w:hint="eastAsia"/>
            <w:strike/>
            <w:sz w:val="21"/>
            <w:szCs w:val="21"/>
            <w:highlight w:val="yellow"/>
            <w:lang w:eastAsia="zh-CN"/>
          </w:rPr>
          <w:delText xml:space="preserve"> th</w:delText>
        </w:r>
        <w:r w:rsidRPr="00944675" w:rsidDel="00731EA6">
          <w:rPr>
            <w:rFonts w:ascii="Times New Roman" w:eastAsia="Times New Roman" w:hAnsi="Times New Roman" w:cs="Times New Roman"/>
            <w:strike/>
            <w:sz w:val="21"/>
            <w:szCs w:val="21"/>
            <w:highlight w:val="yellow"/>
          </w:rPr>
          <w:delText>e</w:delText>
        </w:r>
        <w:r w:rsidRPr="00944675" w:rsidDel="00731EA6">
          <w:rPr>
            <w:rFonts w:ascii="Times New Roman" w:eastAsia="Times New Roman" w:hAnsi="Times New Roman" w:cs="Times New Roman"/>
            <w:strike/>
            <w:spacing w:val="2"/>
            <w:sz w:val="21"/>
            <w:szCs w:val="21"/>
            <w:highlight w:val="yellow"/>
          </w:rPr>
          <w:delText xml:space="preserve"> </w:delText>
        </w:r>
        <w:r w:rsidRPr="00944675" w:rsidDel="00731EA6">
          <w:rPr>
            <w:rFonts w:ascii="Times New Roman" w:eastAsia="Times New Roman" w:hAnsi="Times New Roman" w:cs="Times New Roman"/>
            <w:strike/>
            <w:spacing w:val="-1"/>
            <w:sz w:val="21"/>
            <w:szCs w:val="21"/>
            <w:highlight w:val="yellow"/>
          </w:rPr>
          <w:delText>fi</w:delText>
        </w:r>
        <w:r w:rsidRPr="00944675" w:rsidDel="00731EA6">
          <w:rPr>
            <w:rFonts w:ascii="Times New Roman" w:eastAsia="Times New Roman" w:hAnsi="Times New Roman" w:cs="Times New Roman"/>
            <w:strike/>
            <w:sz w:val="21"/>
            <w:szCs w:val="21"/>
            <w:highlight w:val="yellow"/>
          </w:rPr>
          <w:delText>nal</w:delText>
        </w:r>
        <w:r w:rsidRPr="00944675" w:rsidDel="00731EA6">
          <w:rPr>
            <w:rFonts w:ascii="Times New Roman" w:eastAsia="Times New Roman" w:hAnsi="Times New Roman" w:cs="Times New Roman"/>
            <w:strike/>
            <w:spacing w:val="1"/>
            <w:sz w:val="21"/>
            <w:szCs w:val="21"/>
            <w:highlight w:val="yellow"/>
          </w:rPr>
          <w:delText xml:space="preserve"> </w:delText>
        </w:r>
        <w:r w:rsidRPr="00944675" w:rsidDel="00731EA6">
          <w:rPr>
            <w:rFonts w:ascii="Times New Roman" w:eastAsia="Times New Roman" w:hAnsi="Times New Roman" w:cs="Times New Roman"/>
            <w:strike/>
            <w:sz w:val="21"/>
            <w:szCs w:val="21"/>
            <w:highlight w:val="yellow"/>
          </w:rPr>
          <w:delText>p</w:delText>
        </w:r>
        <w:r w:rsidRPr="00944675" w:rsidDel="00731EA6">
          <w:rPr>
            <w:rFonts w:ascii="Times New Roman" w:eastAsia="Times New Roman" w:hAnsi="Times New Roman" w:cs="Times New Roman"/>
            <w:strike/>
            <w:spacing w:val="-1"/>
            <w:sz w:val="21"/>
            <w:szCs w:val="21"/>
            <w:highlight w:val="yellow"/>
          </w:rPr>
          <w:delText>r</w:delText>
        </w:r>
        <w:r w:rsidRPr="00944675" w:rsidDel="00731EA6">
          <w:rPr>
            <w:rFonts w:ascii="Times New Roman" w:eastAsia="Times New Roman" w:hAnsi="Times New Roman" w:cs="Times New Roman"/>
            <w:strike/>
            <w:sz w:val="21"/>
            <w:szCs w:val="21"/>
            <w:highlight w:val="yellow"/>
          </w:rPr>
          <w:delText>e</w:delText>
        </w:r>
        <w:r w:rsidRPr="00944675" w:rsidDel="00731EA6">
          <w:rPr>
            <w:rFonts w:ascii="Times New Roman" w:eastAsia="Times New Roman" w:hAnsi="Times New Roman" w:cs="Times New Roman"/>
            <w:strike/>
            <w:spacing w:val="-1"/>
            <w:sz w:val="21"/>
            <w:szCs w:val="21"/>
            <w:highlight w:val="yellow"/>
          </w:rPr>
          <w:delText>s</w:delText>
        </w:r>
        <w:r w:rsidRPr="00944675" w:rsidDel="00731EA6">
          <w:rPr>
            <w:rFonts w:ascii="Times New Roman" w:eastAsia="Times New Roman" w:hAnsi="Times New Roman" w:cs="Times New Roman"/>
            <w:strike/>
            <w:spacing w:val="-3"/>
            <w:sz w:val="21"/>
            <w:szCs w:val="21"/>
            <w:highlight w:val="yellow"/>
          </w:rPr>
          <w:delText>e</w:delText>
        </w:r>
        <w:r w:rsidRPr="00944675" w:rsidDel="00731EA6">
          <w:rPr>
            <w:rFonts w:ascii="Times New Roman" w:eastAsia="Times New Roman" w:hAnsi="Times New Roman" w:cs="Times New Roman"/>
            <w:strike/>
            <w:sz w:val="21"/>
            <w:szCs w:val="21"/>
            <w:highlight w:val="yellow"/>
          </w:rPr>
          <w:delText>n</w:delText>
        </w:r>
        <w:r w:rsidRPr="00944675" w:rsidDel="00731EA6">
          <w:rPr>
            <w:rFonts w:ascii="Times New Roman" w:eastAsia="Times New Roman" w:hAnsi="Times New Roman" w:cs="Times New Roman"/>
            <w:strike/>
            <w:spacing w:val="-1"/>
            <w:sz w:val="21"/>
            <w:szCs w:val="21"/>
            <w:highlight w:val="yellow"/>
          </w:rPr>
          <w:delText>t</w:delText>
        </w:r>
        <w:r w:rsidRPr="00944675" w:rsidDel="00731EA6">
          <w:rPr>
            <w:rFonts w:ascii="Times New Roman" w:eastAsia="Times New Roman" w:hAnsi="Times New Roman" w:cs="Times New Roman"/>
            <w:strike/>
            <w:spacing w:val="-3"/>
            <w:sz w:val="21"/>
            <w:szCs w:val="21"/>
            <w:highlight w:val="yellow"/>
          </w:rPr>
          <w:delText>a</w:delText>
        </w:r>
        <w:r w:rsidRPr="00944675" w:rsidDel="00731EA6">
          <w:rPr>
            <w:rFonts w:ascii="Times New Roman" w:eastAsia="Times New Roman" w:hAnsi="Times New Roman" w:cs="Times New Roman"/>
            <w:strike/>
            <w:spacing w:val="-1"/>
            <w:sz w:val="21"/>
            <w:szCs w:val="21"/>
            <w:highlight w:val="yellow"/>
          </w:rPr>
          <w:delText>ti</w:delText>
        </w:r>
        <w:r w:rsidRPr="00944675" w:rsidDel="00731EA6">
          <w:rPr>
            <w:rFonts w:ascii="Times New Roman" w:eastAsia="Times New Roman" w:hAnsi="Times New Roman" w:cs="Times New Roman"/>
            <w:strike/>
            <w:sz w:val="21"/>
            <w:szCs w:val="21"/>
            <w:highlight w:val="yellow"/>
          </w:rPr>
          <w:delText>on</w:delText>
        </w:r>
        <w:commentRangeEnd w:id="91"/>
        <w:r w:rsidR="00944675" w:rsidDel="00731EA6">
          <w:rPr>
            <w:rStyle w:val="a3"/>
          </w:rPr>
          <w:commentReference w:id="91"/>
        </w:r>
        <w:r w:rsidRPr="00400417" w:rsidDel="00731EA6">
          <w:rPr>
            <w:rFonts w:ascii="Times New Roman" w:eastAsia="Times New Roman" w:hAnsi="Times New Roman" w:cs="Times New Roman"/>
            <w:strike/>
            <w:sz w:val="21"/>
            <w:szCs w:val="21"/>
            <w:highlight w:val="yellow"/>
          </w:rPr>
          <w:delText>,</w:delText>
        </w:r>
        <w:r w:rsidRPr="00400417" w:rsidDel="00731EA6">
          <w:rPr>
            <w:rFonts w:ascii="Times New Roman" w:eastAsia="Times New Roman" w:hAnsi="Times New Roman" w:cs="Times New Roman"/>
            <w:strike/>
            <w:spacing w:val="3"/>
            <w:sz w:val="21"/>
            <w:szCs w:val="21"/>
            <w:highlight w:val="yellow"/>
          </w:rPr>
          <w:delText xml:space="preserve"> </w:delText>
        </w:r>
        <w:r w:rsidR="00944675" w:rsidRPr="00400417" w:rsidDel="00731EA6">
          <w:rPr>
            <w:rFonts w:ascii="Times New Roman" w:eastAsia="SimSun" w:hAnsi="Times New Roman" w:cs="Times New Roman"/>
            <w:strike/>
            <w:spacing w:val="3"/>
            <w:sz w:val="21"/>
            <w:szCs w:val="21"/>
            <w:highlight w:val="yellow"/>
            <w:lang w:eastAsia="zh-CN"/>
          </w:rPr>
          <w:delText>I</w:delText>
        </w:r>
        <w:r w:rsidRPr="00400417" w:rsidDel="00731EA6">
          <w:rPr>
            <w:rFonts w:ascii="Times New Roman" w:eastAsia="SimSun" w:hAnsi="Times New Roman" w:cs="Times New Roman" w:hint="eastAsia"/>
            <w:strike/>
            <w:spacing w:val="3"/>
            <w:sz w:val="21"/>
            <w:szCs w:val="21"/>
            <w:highlight w:val="yellow"/>
            <w:lang w:eastAsia="zh-CN"/>
          </w:rPr>
          <w:delText xml:space="preserve"> was</w:delText>
        </w:r>
        <w:r w:rsidRPr="00944675" w:rsidDel="00731EA6">
          <w:rPr>
            <w:rFonts w:ascii="Times New Roman" w:eastAsia="SimSun" w:hAnsi="Times New Roman" w:cs="Times New Roman" w:hint="eastAsia"/>
            <w:spacing w:val="3"/>
            <w:sz w:val="21"/>
            <w:szCs w:val="21"/>
            <w:highlight w:val="yellow"/>
            <w:lang w:eastAsia="zh-CN"/>
          </w:rPr>
          <w:delText xml:space="preserve"> given</w:delText>
        </w:r>
        <w:r w:rsidDel="00731EA6">
          <w:rPr>
            <w:rFonts w:ascii="Times New Roman" w:eastAsia="SimSun" w:hAnsi="Times New Roman" w:cs="Times New Roman" w:hint="eastAsia"/>
            <w:spacing w:val="3"/>
            <w:sz w:val="21"/>
            <w:szCs w:val="21"/>
            <w:highlight w:val="yellow"/>
            <w:lang w:eastAsia="zh-CN"/>
          </w:rPr>
          <w:delText xml:space="preserve"> </w:delText>
        </w:r>
        <w:r w:rsidDel="00731EA6">
          <w:rPr>
            <w:rFonts w:ascii="Times New Roman" w:eastAsia="Times New Roman" w:hAnsi="Times New Roman" w:cs="Times New Roman"/>
            <w:spacing w:val="-1"/>
            <w:sz w:val="21"/>
            <w:szCs w:val="21"/>
            <w:highlight w:val="yellow"/>
          </w:rPr>
          <w:delText>t</w:delText>
        </w:r>
        <w:r w:rsidDel="00731EA6">
          <w:rPr>
            <w:rFonts w:ascii="Times New Roman" w:eastAsia="Times New Roman" w:hAnsi="Times New Roman" w:cs="Times New Roman"/>
            <w:sz w:val="21"/>
            <w:szCs w:val="21"/>
            <w:highlight w:val="yellow"/>
          </w:rPr>
          <w:delText>he</w:delText>
        </w:r>
        <w:r w:rsidDel="00731EA6">
          <w:rPr>
            <w:rFonts w:ascii="Times New Roman" w:eastAsia="Times New Roman" w:hAnsi="Times New Roman" w:cs="Times New Roman"/>
            <w:spacing w:val="2"/>
            <w:sz w:val="21"/>
            <w:szCs w:val="21"/>
            <w:highlight w:val="yellow"/>
          </w:rPr>
          <w:delText xml:space="preserve"> </w:delText>
        </w:r>
        <w:r w:rsidDel="00731EA6">
          <w:rPr>
            <w:rFonts w:ascii="Times New Roman" w:eastAsia="Times New Roman" w:hAnsi="Times New Roman" w:cs="Times New Roman"/>
            <w:spacing w:val="-1"/>
            <w:sz w:val="21"/>
            <w:szCs w:val="21"/>
            <w:highlight w:val="yellow"/>
          </w:rPr>
          <w:delText>r</w:delText>
        </w:r>
        <w:r w:rsidDel="00731EA6">
          <w:rPr>
            <w:rFonts w:ascii="Times New Roman" w:eastAsia="Times New Roman" w:hAnsi="Times New Roman" w:cs="Times New Roman"/>
            <w:sz w:val="21"/>
            <w:szCs w:val="21"/>
            <w:highlight w:val="yellow"/>
          </w:rPr>
          <w:delText>e</w:delText>
        </w:r>
        <w:r w:rsidDel="00731EA6">
          <w:rPr>
            <w:rFonts w:ascii="Times New Roman" w:eastAsia="Times New Roman" w:hAnsi="Times New Roman" w:cs="Times New Roman"/>
            <w:spacing w:val="-1"/>
            <w:sz w:val="21"/>
            <w:szCs w:val="21"/>
            <w:highlight w:val="yellow"/>
          </w:rPr>
          <w:delText>t</w:delText>
        </w:r>
        <w:r w:rsidDel="00731EA6">
          <w:rPr>
            <w:rFonts w:ascii="Times New Roman" w:eastAsia="Times New Roman" w:hAnsi="Times New Roman" w:cs="Times New Roman"/>
            <w:sz w:val="21"/>
            <w:szCs w:val="21"/>
            <w:highlight w:val="yellow"/>
          </w:rPr>
          <w:delText>u</w:delText>
        </w:r>
        <w:r w:rsidDel="00731EA6">
          <w:rPr>
            <w:rFonts w:ascii="Times New Roman" w:eastAsia="Times New Roman" w:hAnsi="Times New Roman" w:cs="Times New Roman"/>
            <w:spacing w:val="-1"/>
            <w:sz w:val="21"/>
            <w:szCs w:val="21"/>
            <w:highlight w:val="yellow"/>
          </w:rPr>
          <w:delText>r</w:delText>
        </w:r>
        <w:r w:rsidDel="00731EA6">
          <w:rPr>
            <w:rFonts w:ascii="Times New Roman" w:eastAsia="Times New Roman" w:hAnsi="Times New Roman" w:cs="Times New Roman"/>
            <w:sz w:val="21"/>
            <w:szCs w:val="21"/>
            <w:highlight w:val="yellow"/>
          </w:rPr>
          <w:delText>n</w:delText>
        </w:r>
        <w:r w:rsidDel="00731EA6">
          <w:rPr>
            <w:rFonts w:ascii="Times New Roman" w:eastAsia="Times New Roman" w:hAnsi="Times New Roman" w:cs="Times New Roman"/>
            <w:spacing w:val="2"/>
            <w:sz w:val="21"/>
            <w:szCs w:val="21"/>
            <w:highlight w:val="yellow"/>
          </w:rPr>
          <w:delText xml:space="preserve"> </w:delText>
        </w:r>
        <w:r w:rsidDel="00731EA6">
          <w:rPr>
            <w:rFonts w:ascii="Times New Roman" w:eastAsia="Times New Roman" w:hAnsi="Times New Roman" w:cs="Times New Roman"/>
            <w:sz w:val="21"/>
            <w:szCs w:val="21"/>
            <w:highlight w:val="yellow"/>
          </w:rPr>
          <w:delText>o</w:delText>
        </w:r>
        <w:r w:rsidDel="00731EA6">
          <w:rPr>
            <w:rFonts w:ascii="Times New Roman" w:eastAsia="Times New Roman" w:hAnsi="Times New Roman" w:cs="Times New Roman"/>
            <w:spacing w:val="-1"/>
            <w:sz w:val="21"/>
            <w:szCs w:val="21"/>
            <w:highlight w:val="yellow"/>
          </w:rPr>
          <w:delText>ff</w:delText>
        </w:r>
        <w:r w:rsidDel="00731EA6">
          <w:rPr>
            <w:rFonts w:ascii="Times New Roman" w:eastAsia="Times New Roman" w:hAnsi="Times New Roman" w:cs="Times New Roman"/>
            <w:sz w:val="21"/>
            <w:szCs w:val="21"/>
            <w:highlight w:val="yellow"/>
          </w:rPr>
          <w:delText>er</w:delText>
        </w:r>
        <w:r w:rsidDel="00731EA6">
          <w:rPr>
            <w:rFonts w:ascii="Times New Roman" w:eastAsia="Times New Roman" w:hAnsi="Times New Roman" w:cs="Times New Roman"/>
            <w:spacing w:val="2"/>
            <w:sz w:val="21"/>
            <w:szCs w:val="21"/>
            <w:highlight w:val="yellow"/>
          </w:rPr>
          <w:delText xml:space="preserve"> </w:delText>
        </w:r>
        <w:r w:rsidDel="00731EA6">
          <w:rPr>
            <w:rFonts w:ascii="Times New Roman" w:eastAsia="SimSun" w:hAnsi="Times New Roman" w:cs="Times New Roman" w:hint="eastAsia"/>
            <w:spacing w:val="2"/>
            <w:sz w:val="21"/>
            <w:szCs w:val="21"/>
            <w:highlight w:val="yellow"/>
            <w:lang w:eastAsia="zh-CN"/>
          </w:rPr>
          <w:delText xml:space="preserve">and </w:delText>
        </w:r>
        <w:r w:rsidDel="00731EA6">
          <w:rPr>
            <w:rFonts w:ascii="Times New Roman" w:eastAsia="Times New Roman" w:hAnsi="Times New Roman" w:cs="Times New Roman"/>
            <w:spacing w:val="-1"/>
            <w:sz w:val="21"/>
            <w:szCs w:val="21"/>
            <w:highlight w:val="yellow"/>
          </w:rPr>
          <w:delText>t</w:delText>
        </w:r>
        <w:r w:rsidDel="00731EA6">
          <w:rPr>
            <w:rFonts w:ascii="Times New Roman" w:eastAsia="Times New Roman" w:hAnsi="Times New Roman" w:cs="Times New Roman"/>
            <w:sz w:val="21"/>
            <w:szCs w:val="21"/>
            <w:highlight w:val="yellow"/>
          </w:rPr>
          <w:delText>he</w:delText>
        </w:r>
        <w:r w:rsidDel="00731EA6">
          <w:rPr>
            <w:rFonts w:ascii="Times New Roman" w:eastAsia="Times New Roman" w:hAnsi="Times New Roman" w:cs="Times New Roman"/>
            <w:spacing w:val="2"/>
            <w:sz w:val="21"/>
            <w:szCs w:val="21"/>
            <w:highlight w:val="yellow"/>
          </w:rPr>
          <w:delText xml:space="preserve"> </w:delText>
        </w:r>
        <w:r w:rsidDel="00731EA6">
          <w:rPr>
            <w:rFonts w:ascii="Times New Roman" w:eastAsia="Times New Roman" w:hAnsi="Times New Roman" w:cs="Times New Roman"/>
            <w:spacing w:val="-1"/>
            <w:sz w:val="21"/>
            <w:szCs w:val="21"/>
            <w:highlight w:val="yellow"/>
          </w:rPr>
          <w:delText>fir</w:delText>
        </w:r>
        <w:r w:rsidDel="00731EA6">
          <w:rPr>
            <w:rFonts w:ascii="Times New Roman" w:eastAsia="Times New Roman" w:hAnsi="Times New Roman" w:cs="Times New Roman"/>
            <w:sz w:val="21"/>
            <w:szCs w:val="21"/>
            <w:highlight w:val="yellow"/>
          </w:rPr>
          <w:delText>st</w:delText>
        </w:r>
        <w:r w:rsidDel="00731EA6">
          <w:rPr>
            <w:rFonts w:ascii="Times New Roman" w:eastAsia="Times New Roman" w:hAnsi="Times New Roman" w:cs="Times New Roman"/>
            <w:spacing w:val="1"/>
            <w:sz w:val="21"/>
            <w:szCs w:val="21"/>
            <w:highlight w:val="yellow"/>
          </w:rPr>
          <w:delText xml:space="preserve"> </w:delText>
        </w:r>
        <w:r w:rsidDel="00731EA6">
          <w:rPr>
            <w:rFonts w:ascii="Times New Roman" w:eastAsia="Times New Roman" w:hAnsi="Times New Roman" w:cs="Times New Roman"/>
            <w:sz w:val="21"/>
            <w:szCs w:val="21"/>
            <w:highlight w:val="yellow"/>
          </w:rPr>
          <w:delText>p</w:delText>
        </w:r>
        <w:r w:rsidDel="00731EA6">
          <w:rPr>
            <w:rFonts w:ascii="Times New Roman" w:eastAsia="Times New Roman" w:hAnsi="Times New Roman" w:cs="Times New Roman"/>
            <w:spacing w:val="-1"/>
            <w:sz w:val="21"/>
            <w:szCs w:val="21"/>
            <w:highlight w:val="yellow"/>
          </w:rPr>
          <w:delText>ri</w:delText>
        </w:r>
        <w:r w:rsidDel="00731EA6">
          <w:rPr>
            <w:rFonts w:ascii="Times New Roman" w:eastAsia="Times New Roman" w:hAnsi="Times New Roman" w:cs="Times New Roman"/>
            <w:sz w:val="21"/>
            <w:szCs w:val="21"/>
            <w:highlight w:val="yellow"/>
          </w:rPr>
          <w:delText>ze</w:delText>
        </w:r>
        <w:r w:rsidDel="00731EA6">
          <w:rPr>
            <w:rFonts w:ascii="Times New Roman" w:eastAsia="Times New Roman" w:hAnsi="Times New Roman" w:cs="Times New Roman"/>
            <w:sz w:val="21"/>
            <w:szCs w:val="21"/>
          </w:rPr>
          <w:delText>,</w:delText>
        </w:r>
        <w:r w:rsidDel="00731EA6">
          <w:rPr>
            <w:rFonts w:ascii="Times New Roman" w:eastAsia="Times New Roman" w:hAnsi="Times New Roman" w:cs="Times New Roman"/>
            <w:spacing w:val="2"/>
            <w:sz w:val="21"/>
            <w:szCs w:val="21"/>
          </w:rPr>
          <w:delText xml:space="preserve"> </w:delText>
        </w:r>
        <w:r w:rsidDel="00731EA6">
          <w:rPr>
            <w:rFonts w:ascii="Times New Roman" w:eastAsia="Times New Roman" w:hAnsi="Times New Roman" w:cs="Times New Roman"/>
            <w:sz w:val="21"/>
            <w:szCs w:val="21"/>
          </w:rPr>
          <w:delText>a</w:delText>
        </w:r>
      </w:del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che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sz w:val="21"/>
          <w:szCs w:val="21"/>
        </w:rPr>
        <w:t>ue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 3000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del w:id="93" w:author="个人用户" w:date="2020-09-18T15:34:00Z">
        <w:r w:rsidDel="002B5554">
          <w:rPr>
            <w:rFonts w:ascii="Times New Roman" w:eastAsia="Times New Roman" w:hAnsi="Times New Roman" w:cs="Times New Roman"/>
            <w:sz w:val="21"/>
            <w:szCs w:val="21"/>
            <w:highlight w:val="yellow"/>
          </w:rPr>
          <w:delText>bo</w:delText>
        </w:r>
        <w:r w:rsidDel="002B5554">
          <w:rPr>
            <w:rFonts w:ascii="Times New Roman" w:eastAsia="Times New Roman" w:hAnsi="Times New Roman" w:cs="Times New Roman"/>
            <w:spacing w:val="-1"/>
            <w:sz w:val="21"/>
            <w:szCs w:val="21"/>
            <w:highlight w:val="yellow"/>
          </w:rPr>
          <w:delText>t</w:delText>
        </w:r>
        <w:r w:rsidDel="002B5554">
          <w:rPr>
            <w:rFonts w:ascii="Times New Roman" w:eastAsia="Times New Roman" w:hAnsi="Times New Roman" w:cs="Times New Roman"/>
            <w:sz w:val="21"/>
            <w:szCs w:val="21"/>
            <w:highlight w:val="yellow"/>
          </w:rPr>
          <w:delText>h</w:delText>
        </w:r>
        <w:r w:rsidDel="002B5554">
          <w:rPr>
            <w:rFonts w:ascii="Times New Roman" w:eastAsia="SimSun" w:hAnsi="Times New Roman" w:cs="Times New Roman" w:hint="eastAsia"/>
            <w:sz w:val="21"/>
            <w:szCs w:val="21"/>
            <w:highlight w:val="yellow"/>
            <w:lang w:eastAsia="zh-CN"/>
          </w:rPr>
          <w:delText xml:space="preserve"> of which</w:delText>
        </w:r>
        <w:r w:rsidDel="002B5554">
          <w:rPr>
            <w:rFonts w:ascii="Times New Roman" w:eastAsia="Times New Roman" w:hAnsi="Times New Roman" w:cs="Times New Roman"/>
            <w:spacing w:val="1"/>
            <w:sz w:val="21"/>
            <w:szCs w:val="21"/>
            <w:highlight w:val="yellow"/>
          </w:rPr>
          <w:delText xml:space="preserve"> </w:delText>
        </w:r>
        <w:r w:rsidDel="002B5554">
          <w:rPr>
            <w:rFonts w:ascii="Times New Roman" w:eastAsia="SimSun" w:hAnsi="Times New Roman" w:cs="Times New Roman" w:hint="eastAsia"/>
            <w:spacing w:val="1"/>
            <w:sz w:val="21"/>
            <w:szCs w:val="21"/>
            <w:highlight w:val="yellow"/>
            <w:lang w:eastAsia="zh-CN"/>
          </w:rPr>
          <w:delText>were</w:delText>
        </w:r>
        <w:r w:rsidDel="002B5554">
          <w:rPr>
            <w:rFonts w:ascii="Times New Roman" w:eastAsia="SimSun" w:hAnsi="Times New Roman" w:cs="Times New Roman" w:hint="eastAsia"/>
            <w:spacing w:val="1"/>
            <w:sz w:val="21"/>
            <w:szCs w:val="21"/>
            <w:lang w:eastAsia="zh-CN"/>
          </w:rPr>
          <w:delText xml:space="preserve"> </w:delText>
        </w:r>
      </w:del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ued by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CE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of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r</w:t>
      </w:r>
      <w:r>
        <w:rPr>
          <w:rFonts w:ascii="Times New Roman" w:eastAsia="Times New Roman" w:hAnsi="Times New Roman" w:cs="Times New Roman"/>
          <w:sz w:val="21"/>
          <w:szCs w:val="21"/>
        </w:rPr>
        <w:t>eg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SimSun" w:hAnsi="Times New Roman" w:cs="Times New Roman" w:hint="eastAsia"/>
          <w:spacing w:val="1"/>
          <w:sz w:val="21"/>
          <w:szCs w:val="21"/>
          <w:lang w:eastAsia="zh-CN"/>
        </w:rPr>
        <w:t xml:space="preserve">    </w:t>
      </w:r>
    </w:p>
    <w:p w14:paraId="5EBEC403" w14:textId="77777777" w:rsidR="00973B66" w:rsidRDefault="00973B66">
      <w:pPr>
        <w:spacing w:before="5" w:after="0" w:line="170" w:lineRule="exact"/>
        <w:rPr>
          <w:sz w:val="17"/>
          <w:szCs w:val="17"/>
        </w:rPr>
      </w:pPr>
    </w:p>
    <w:p w14:paraId="57728413" w14:textId="77777777" w:rsidR="00973B66" w:rsidRDefault="00973B66">
      <w:pPr>
        <w:spacing w:after="0" w:line="200" w:lineRule="exact"/>
        <w:rPr>
          <w:sz w:val="20"/>
          <w:szCs w:val="20"/>
        </w:rPr>
      </w:pPr>
    </w:p>
    <w:p w14:paraId="5F41B6B3" w14:textId="77777777" w:rsidR="00973B66" w:rsidRPr="00967B28" w:rsidRDefault="00BC7793">
      <w:pPr>
        <w:spacing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  <w:rPrChange w:id="94" w:author="Weights Jonathan" w:date="2020-09-22T08:45:00Z">
            <w:rPr>
              <w:rFonts w:ascii="Times New Roman" w:eastAsia="Times New Roman" w:hAnsi="Times New Roman" w:cs="Times New Roman"/>
              <w:sz w:val="21"/>
              <w:szCs w:val="21"/>
            </w:rPr>
          </w:rPrChange>
        </w:rPr>
      </w:pPr>
      <w:r w:rsidRPr="00967B28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rPrChange w:id="95" w:author="Weights Jonathan" w:date="2020-09-22T08:45:00Z">
            <w:rPr>
              <w:rFonts w:ascii="Times New Roman" w:eastAsia="Times New Roman" w:hAnsi="Times New Roman" w:cs="Times New Roman"/>
              <w:b/>
              <w:bCs/>
              <w:spacing w:val="1"/>
              <w:sz w:val="21"/>
              <w:szCs w:val="21"/>
            </w:rPr>
          </w:rPrChange>
        </w:rPr>
        <w:t>A</w:t>
      </w:r>
      <w:r w:rsidRPr="00967B28">
        <w:rPr>
          <w:rFonts w:ascii="Times New Roman" w:eastAsia="Times New Roman" w:hAnsi="Times New Roman" w:cs="Times New Roman"/>
          <w:b/>
          <w:bCs/>
          <w:sz w:val="24"/>
          <w:szCs w:val="24"/>
          <w:rPrChange w:id="96" w:author="Weights Jonathan" w:date="2020-09-22T08:45:00Z">
            <w:rPr>
              <w:rFonts w:ascii="Times New Roman" w:eastAsia="Times New Roman" w:hAnsi="Times New Roman" w:cs="Times New Roman"/>
              <w:b/>
              <w:bCs/>
              <w:sz w:val="21"/>
              <w:szCs w:val="21"/>
            </w:rPr>
          </w:rPrChange>
        </w:rPr>
        <w:t>c</w:t>
      </w:r>
      <w:r w:rsidRPr="00967B28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rPrChange w:id="97" w:author="Weights Jonathan" w:date="2020-09-22T08:45:00Z">
            <w:rPr>
              <w:rFonts w:ascii="Times New Roman" w:eastAsia="Times New Roman" w:hAnsi="Times New Roman" w:cs="Times New Roman"/>
              <w:b/>
              <w:bCs/>
              <w:spacing w:val="-3"/>
              <w:sz w:val="21"/>
              <w:szCs w:val="21"/>
            </w:rPr>
          </w:rPrChange>
        </w:rPr>
        <w:t>a</w:t>
      </w:r>
      <w:r w:rsidRPr="00967B28">
        <w:rPr>
          <w:rFonts w:ascii="Times New Roman" w:eastAsia="Times New Roman" w:hAnsi="Times New Roman" w:cs="Times New Roman"/>
          <w:b/>
          <w:bCs/>
          <w:sz w:val="24"/>
          <w:szCs w:val="24"/>
          <w:rPrChange w:id="98" w:author="Weights Jonathan" w:date="2020-09-22T08:45:00Z">
            <w:rPr>
              <w:rFonts w:ascii="Times New Roman" w:eastAsia="Times New Roman" w:hAnsi="Times New Roman" w:cs="Times New Roman"/>
              <w:b/>
              <w:bCs/>
              <w:sz w:val="21"/>
              <w:szCs w:val="21"/>
            </w:rPr>
          </w:rPrChange>
        </w:rPr>
        <w:t>d</w:t>
      </w:r>
      <w:r w:rsidRPr="00967B28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rPrChange w:id="99" w:author="Weights Jonathan" w:date="2020-09-22T08:45:00Z">
            <w:rPr>
              <w:rFonts w:ascii="Times New Roman" w:eastAsia="Times New Roman" w:hAnsi="Times New Roman" w:cs="Times New Roman"/>
              <w:b/>
              <w:bCs/>
              <w:spacing w:val="-2"/>
              <w:sz w:val="21"/>
              <w:szCs w:val="21"/>
            </w:rPr>
          </w:rPrChange>
        </w:rPr>
        <w:t>e</w:t>
      </w:r>
      <w:r w:rsidRPr="00967B28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rPrChange w:id="100" w:author="Weights Jonathan" w:date="2020-09-22T08:45:00Z">
            <w:rPr>
              <w:rFonts w:ascii="Times New Roman" w:eastAsia="Times New Roman" w:hAnsi="Times New Roman" w:cs="Times New Roman"/>
              <w:b/>
              <w:bCs/>
              <w:spacing w:val="1"/>
              <w:sz w:val="21"/>
              <w:szCs w:val="21"/>
            </w:rPr>
          </w:rPrChange>
        </w:rPr>
        <w:t>m</w:t>
      </w:r>
      <w:r w:rsidRPr="00967B2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rPrChange w:id="101" w:author="Weights Jonathan" w:date="2020-09-22T08:45:00Z">
            <w:rPr>
              <w:rFonts w:ascii="Times New Roman" w:eastAsia="Times New Roman" w:hAnsi="Times New Roman" w:cs="Times New Roman"/>
              <w:b/>
              <w:bCs/>
              <w:spacing w:val="-1"/>
              <w:sz w:val="21"/>
              <w:szCs w:val="21"/>
            </w:rPr>
          </w:rPrChange>
        </w:rPr>
        <w:t>i</w:t>
      </w:r>
      <w:r w:rsidRPr="00967B28">
        <w:rPr>
          <w:rFonts w:ascii="Times New Roman" w:eastAsia="Times New Roman" w:hAnsi="Times New Roman" w:cs="Times New Roman"/>
          <w:b/>
          <w:bCs/>
          <w:sz w:val="24"/>
          <w:szCs w:val="24"/>
          <w:rPrChange w:id="102" w:author="Weights Jonathan" w:date="2020-09-22T08:45:00Z">
            <w:rPr>
              <w:rFonts w:ascii="Times New Roman" w:eastAsia="Times New Roman" w:hAnsi="Times New Roman" w:cs="Times New Roman"/>
              <w:b/>
              <w:bCs/>
              <w:sz w:val="21"/>
              <w:szCs w:val="21"/>
            </w:rPr>
          </w:rPrChange>
        </w:rPr>
        <w:t>c</w:t>
      </w:r>
      <w:r w:rsidRPr="00967B28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rPrChange w:id="103" w:author="Weights Jonathan" w:date="2020-09-22T08:45:00Z">
            <w:rPr>
              <w:rFonts w:ascii="Times New Roman" w:eastAsia="Times New Roman" w:hAnsi="Times New Roman" w:cs="Times New Roman"/>
              <w:b/>
              <w:bCs/>
              <w:spacing w:val="-2"/>
              <w:sz w:val="21"/>
              <w:szCs w:val="21"/>
            </w:rPr>
          </w:rPrChange>
        </w:rPr>
        <w:t xml:space="preserve"> </w:t>
      </w:r>
      <w:r w:rsidRPr="00967B28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rPrChange w:id="104" w:author="Weights Jonathan" w:date="2020-09-22T08:45:00Z">
            <w:rPr>
              <w:rFonts w:ascii="Times New Roman" w:eastAsia="Times New Roman" w:hAnsi="Times New Roman" w:cs="Times New Roman"/>
              <w:b/>
              <w:bCs/>
              <w:spacing w:val="1"/>
              <w:sz w:val="21"/>
              <w:szCs w:val="21"/>
            </w:rPr>
          </w:rPrChange>
        </w:rPr>
        <w:t>A</w:t>
      </w:r>
      <w:r w:rsidRPr="00967B28">
        <w:rPr>
          <w:rFonts w:ascii="Times New Roman" w:eastAsia="Times New Roman" w:hAnsi="Times New Roman" w:cs="Times New Roman"/>
          <w:b/>
          <w:bCs/>
          <w:sz w:val="24"/>
          <w:szCs w:val="24"/>
          <w:rPrChange w:id="105" w:author="Weights Jonathan" w:date="2020-09-22T08:45:00Z">
            <w:rPr>
              <w:rFonts w:ascii="Times New Roman" w:eastAsia="Times New Roman" w:hAnsi="Times New Roman" w:cs="Times New Roman"/>
              <w:b/>
              <w:bCs/>
              <w:sz w:val="21"/>
              <w:szCs w:val="21"/>
            </w:rPr>
          </w:rPrChange>
        </w:rPr>
        <w:t>c</w:t>
      </w:r>
      <w:r w:rsidRPr="00967B2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rPrChange w:id="106" w:author="Weights Jonathan" w:date="2020-09-22T08:45:00Z">
            <w:rPr>
              <w:rFonts w:ascii="Times New Roman" w:eastAsia="Times New Roman" w:hAnsi="Times New Roman" w:cs="Times New Roman"/>
              <w:b/>
              <w:bCs/>
              <w:spacing w:val="-1"/>
              <w:sz w:val="21"/>
              <w:szCs w:val="21"/>
            </w:rPr>
          </w:rPrChange>
        </w:rPr>
        <w:t>ti</w:t>
      </w:r>
      <w:r w:rsidRPr="00967B28">
        <w:rPr>
          <w:rFonts w:ascii="Times New Roman" w:eastAsia="Times New Roman" w:hAnsi="Times New Roman" w:cs="Times New Roman"/>
          <w:b/>
          <w:bCs/>
          <w:sz w:val="24"/>
          <w:szCs w:val="24"/>
          <w:rPrChange w:id="107" w:author="Weights Jonathan" w:date="2020-09-22T08:45:00Z">
            <w:rPr>
              <w:rFonts w:ascii="Times New Roman" w:eastAsia="Times New Roman" w:hAnsi="Times New Roman" w:cs="Times New Roman"/>
              <w:b/>
              <w:bCs/>
              <w:sz w:val="21"/>
              <w:szCs w:val="21"/>
            </w:rPr>
          </w:rPrChange>
        </w:rPr>
        <w:t>v</w:t>
      </w:r>
      <w:r w:rsidRPr="00967B2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rPrChange w:id="108" w:author="Weights Jonathan" w:date="2020-09-22T08:45:00Z">
            <w:rPr>
              <w:rFonts w:ascii="Times New Roman" w:eastAsia="Times New Roman" w:hAnsi="Times New Roman" w:cs="Times New Roman"/>
              <w:b/>
              <w:bCs/>
              <w:spacing w:val="-1"/>
              <w:sz w:val="21"/>
              <w:szCs w:val="21"/>
            </w:rPr>
          </w:rPrChange>
        </w:rPr>
        <w:t>iti</w:t>
      </w:r>
      <w:r w:rsidRPr="00967B28">
        <w:rPr>
          <w:rFonts w:ascii="Times New Roman" w:eastAsia="Times New Roman" w:hAnsi="Times New Roman" w:cs="Times New Roman"/>
          <w:b/>
          <w:bCs/>
          <w:sz w:val="24"/>
          <w:szCs w:val="24"/>
          <w:rPrChange w:id="109" w:author="Weights Jonathan" w:date="2020-09-22T08:45:00Z">
            <w:rPr>
              <w:rFonts w:ascii="Times New Roman" w:eastAsia="Times New Roman" w:hAnsi="Times New Roman" w:cs="Times New Roman"/>
              <w:b/>
              <w:bCs/>
              <w:sz w:val="21"/>
              <w:szCs w:val="21"/>
            </w:rPr>
          </w:rPrChange>
        </w:rPr>
        <w:t>es</w:t>
      </w:r>
    </w:p>
    <w:p w14:paraId="770ADD25" w14:textId="77777777" w:rsidR="00973B66" w:rsidRDefault="00973B66">
      <w:pPr>
        <w:spacing w:before="2" w:after="0" w:line="100" w:lineRule="exact"/>
        <w:rPr>
          <w:sz w:val="10"/>
          <w:szCs w:val="10"/>
        </w:rPr>
      </w:pPr>
    </w:p>
    <w:p w14:paraId="1F97F49B" w14:textId="5947E58A" w:rsidR="00400417" w:rsidRPr="00D46CD9" w:rsidRDefault="00953DCC" w:rsidP="00400417">
      <w:pPr>
        <w:tabs>
          <w:tab w:val="left" w:pos="1760"/>
          <w:tab w:val="left" w:pos="8120"/>
        </w:tabs>
        <w:spacing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  <w:lang w:val="en-SG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11C410C7" wp14:editId="5011E340">
                <wp:simplePos x="0" y="0"/>
                <wp:positionH relativeFrom="page">
                  <wp:posOffset>269240</wp:posOffset>
                </wp:positionH>
                <wp:positionV relativeFrom="paragraph">
                  <wp:posOffset>-26035</wp:posOffset>
                </wp:positionV>
                <wp:extent cx="7020560" cy="1270"/>
                <wp:effectExtent l="0" t="36195" r="282575" b="0"/>
                <wp:wrapNone/>
                <wp:docPr id="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0560" cy="1270"/>
                          <a:chOff x="425" y="-42"/>
                          <a:chExt cx="11057" cy="2"/>
                        </a:xfrm>
                      </wpg:grpSpPr>
                      <wps:wsp>
                        <wps:cNvPr id="6" name="Freeform 10"/>
                        <wps:cNvSpPr>
                          <a:spLocks noEditPoints="1"/>
                        </wps:cNvSpPr>
                        <wps:spPr bwMode="auto">
                          <a:xfrm>
                            <a:off x="850" y="-84"/>
                            <a:ext cx="11057" cy="0"/>
                          </a:xfrm>
                          <a:custGeom>
                            <a:avLst/>
                            <a:gdLst>
                              <a:gd name="T0" fmla="+- 0 425 425"/>
                              <a:gd name="T1" fmla="*/ T0 w 11057"/>
                              <a:gd name="T2" fmla="+- 0 11482 425"/>
                              <a:gd name="T3" fmla="*/ T2 w 1105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057">
                                <a:moveTo>
                                  <a:pt x="0" y="0"/>
                                </a:moveTo>
                                <a:lnTo>
                                  <a:pt x="11057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4E4D22" id="Group 9" o:spid="_x0000_s1026" style="position:absolute;margin-left:21.2pt;margin-top:-2.05pt;width:552.8pt;height:.1pt;z-index:-251658752;mso-position-horizontal-relative:page" coordorigin="425,-42" coordsize="1105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">
                <v:shape id="Freeform 10" o:spid="_x0000_s1027" style="position:absolute;left:850;top:-84;width:11057;height:0;visibility:visible;mso-wrap-style:square;v-text-anchor:top" coordsize="110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" path="m,l11057,e" filled="f" strokeweight=".58pt">
                  <v:path arrowok="t" o:connecttype="custom" o:connectlocs="0,0;11057,0" o:connectangles="0,0"/>
                  <o:lock v:ext="edit" verticies="t"/>
                </v:shape>
                <w10:wrap anchorx="page"/>
              </v:group>
            </w:pict>
          </mc:Fallback>
        </mc:AlternateContent>
      </w:r>
      <w:r w:rsidR="00400417">
        <w:rPr>
          <w:rFonts w:ascii="Times New Roman" w:eastAsia="Times New Roman" w:hAnsi="Times New Roman" w:cs="Times New Roman"/>
          <w:b/>
          <w:bCs/>
          <w:sz w:val="21"/>
          <w:szCs w:val="21"/>
        </w:rPr>
        <w:t>0</w:t>
      </w:r>
      <w:r w:rsidR="007305B5">
        <w:rPr>
          <w:rFonts w:ascii="Times New Roman" w:eastAsia="Times New Roman" w:hAnsi="Times New Roman" w:cs="Times New Roman"/>
          <w:b/>
          <w:bCs/>
          <w:sz w:val="21"/>
          <w:szCs w:val="21"/>
        </w:rPr>
        <w:t>4</w:t>
      </w:r>
      <w:r w:rsidR="00400417">
        <w:rPr>
          <w:rFonts w:ascii="Times New Roman" w:eastAsia="Times New Roman" w:hAnsi="Times New Roman" w:cs="Times New Roman"/>
          <w:b/>
          <w:bCs/>
          <w:sz w:val="21"/>
          <w:szCs w:val="21"/>
        </w:rPr>
        <w:t>/20</w:t>
      </w:r>
      <w:r w:rsidR="007305B5">
        <w:rPr>
          <w:rFonts w:ascii="Times New Roman" w:eastAsia="Times New Roman" w:hAnsi="Times New Roman" w:cs="Times New Roman"/>
          <w:b/>
          <w:bCs/>
          <w:sz w:val="21"/>
          <w:szCs w:val="21"/>
        </w:rPr>
        <w:t>20</w:t>
      </w:r>
      <w:r w:rsidR="00400417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-</w:t>
      </w:r>
      <w:r w:rsidR="00400417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0</w:t>
      </w:r>
      <w:r w:rsidR="007305B5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6</w:t>
      </w:r>
      <w:r w:rsidR="00400417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 w:rsidR="00400417">
        <w:rPr>
          <w:rFonts w:ascii="Times New Roman" w:eastAsia="Times New Roman" w:hAnsi="Times New Roman" w:cs="Times New Roman"/>
          <w:b/>
          <w:bCs/>
          <w:sz w:val="21"/>
          <w:szCs w:val="21"/>
        </w:rPr>
        <w:t>20</w:t>
      </w:r>
      <w:r w:rsidR="007305B5">
        <w:rPr>
          <w:rFonts w:ascii="Times New Roman" w:eastAsia="Times New Roman" w:hAnsi="Times New Roman" w:cs="Times New Roman"/>
          <w:b/>
          <w:bCs/>
          <w:sz w:val="21"/>
          <w:szCs w:val="21"/>
        </w:rPr>
        <w:t>20</w:t>
      </w:r>
      <w:r w:rsidR="00400417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 w:rsidR="00BA090E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Individual </w:t>
      </w:r>
      <w:r w:rsidR="00BE22B5">
        <w:rPr>
          <w:rFonts w:ascii="Times New Roman" w:eastAsia="Times New Roman" w:hAnsi="Times New Roman" w:cs="Times New Roman"/>
          <w:b/>
          <w:bCs/>
          <w:sz w:val="21"/>
          <w:szCs w:val="21"/>
        </w:rPr>
        <w:t>R</w:t>
      </w:r>
      <w:r w:rsidR="00BA090E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esearch, </w:t>
      </w:r>
      <w:r w:rsidR="00BA090E" w:rsidRPr="00731EA6">
        <w:rPr>
          <w:rFonts w:ascii="Times New Roman" w:eastAsia="Times New Roman" w:hAnsi="Times New Roman" w:cs="Times New Roman"/>
          <w:b/>
          <w:bCs/>
          <w:i/>
          <w:sz w:val="21"/>
          <w:szCs w:val="21"/>
          <w:rPrChange w:id="110" w:author="Weights Jonathan" w:date="2020-09-22T09:20:00Z">
            <w:rPr>
              <w:rFonts w:ascii="Times New Roman" w:eastAsia="Times New Roman" w:hAnsi="Times New Roman" w:cs="Times New Roman"/>
              <w:b/>
              <w:bCs/>
              <w:sz w:val="21"/>
              <w:szCs w:val="21"/>
            </w:rPr>
          </w:rPrChange>
        </w:rPr>
        <w:t>Natural Language Processing</w:t>
      </w:r>
      <w:r w:rsidR="00D46CD9" w:rsidRPr="00E678E8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      </w:t>
      </w:r>
      <w:r w:rsidR="008A3661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r w:rsidR="00400417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A</w:t>
      </w:r>
      <w:r w:rsidR="00400417">
        <w:rPr>
          <w:rFonts w:ascii="Times New Roman" w:eastAsia="Times New Roman" w:hAnsi="Times New Roman" w:cs="Times New Roman"/>
          <w:b/>
          <w:bCs/>
          <w:sz w:val="21"/>
          <w:szCs w:val="21"/>
        </w:rPr>
        <w:t>dv</w:t>
      </w:r>
      <w:r w:rsidR="00400417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</w:t>
      </w:r>
      <w:r w:rsidR="00400417">
        <w:rPr>
          <w:rFonts w:ascii="Times New Roman" w:eastAsia="Times New Roman" w:hAnsi="Times New Roman" w:cs="Times New Roman"/>
          <w:b/>
          <w:bCs/>
          <w:sz w:val="21"/>
          <w:szCs w:val="21"/>
        </w:rPr>
        <w:t>so</w:t>
      </w:r>
      <w:r w:rsidR="00400417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r</w:t>
      </w:r>
      <w:r w:rsidR="00400417">
        <w:rPr>
          <w:rFonts w:ascii="Times New Roman" w:eastAsia="Times New Roman" w:hAnsi="Times New Roman" w:cs="Times New Roman"/>
          <w:b/>
          <w:bCs/>
          <w:sz w:val="21"/>
          <w:szCs w:val="21"/>
        </w:rPr>
        <w:t>:</w:t>
      </w:r>
      <w:r w:rsidR="00400417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 xml:space="preserve"> </w:t>
      </w:r>
      <w:r w:rsidR="008A3661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 xml:space="preserve">MIT Postdoctoral </w:t>
      </w:r>
      <w:del w:id="111" w:author="Weights Jonathan" w:date="2020-09-22T09:17:00Z">
        <w:r w:rsidR="008A3661" w:rsidDel="00731EA6">
          <w:rPr>
            <w:rFonts w:ascii="Times New Roman" w:eastAsia="Times New Roman" w:hAnsi="Times New Roman" w:cs="Times New Roman"/>
            <w:b/>
            <w:bCs/>
            <w:spacing w:val="-3"/>
            <w:sz w:val="21"/>
            <w:szCs w:val="21"/>
          </w:rPr>
          <w:delText>researcher</w:delText>
        </w:r>
      </w:del>
      <w:ins w:id="112" w:author="Weights Jonathan" w:date="2020-09-22T09:17:00Z">
        <w:r w:rsidR="00731EA6">
          <w:rPr>
            <w:rFonts w:ascii="Times New Roman" w:eastAsia="Times New Roman" w:hAnsi="Times New Roman" w:cs="Times New Roman"/>
            <w:b/>
            <w:bCs/>
            <w:spacing w:val="-3"/>
            <w:sz w:val="21"/>
            <w:szCs w:val="21"/>
          </w:rPr>
          <w:t>Researcher</w:t>
        </w:r>
      </w:ins>
      <w:r w:rsidR="008A3661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 xml:space="preserve"> </w:t>
      </w:r>
      <w:r w:rsidR="00BA090E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Fan</w:t>
      </w:r>
      <w:ins w:id="113" w:author="个人用户" w:date="2020-09-18T15:35:00Z">
        <w:r w:rsidR="002B5554">
          <w:rPr>
            <w:rFonts w:ascii="Times New Roman" w:eastAsia="Times New Roman" w:hAnsi="Times New Roman" w:cs="Times New Roman"/>
            <w:b/>
            <w:bCs/>
            <w:spacing w:val="-2"/>
            <w:sz w:val="21"/>
            <w:szCs w:val="21"/>
          </w:rPr>
          <w:t xml:space="preserve"> </w:t>
        </w:r>
      </w:ins>
      <w:del w:id="114" w:author="个人用户" w:date="2020-09-18T15:35:00Z">
        <w:r w:rsidR="00BA090E" w:rsidDel="002B5554">
          <w:rPr>
            <w:rFonts w:ascii="Times New Roman" w:eastAsia="Times New Roman" w:hAnsi="Times New Roman" w:cs="Times New Roman"/>
            <w:b/>
            <w:bCs/>
            <w:spacing w:val="-2"/>
            <w:sz w:val="21"/>
            <w:szCs w:val="21"/>
          </w:rPr>
          <w:delText xml:space="preserve">, </w:delText>
        </w:r>
      </w:del>
      <w:r w:rsidR="00BA090E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Zhang </w:t>
      </w:r>
    </w:p>
    <w:p w14:paraId="238FB42E" w14:textId="7786B384" w:rsidR="00400417" w:rsidRDefault="00400417" w:rsidP="00400417">
      <w:pPr>
        <w:spacing w:before="70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Proje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ct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 xml:space="preserve"> </w:t>
      </w:r>
      <w:r w:rsidR="00BE22B5">
        <w:rPr>
          <w:rFonts w:ascii="Times New Roman" w:eastAsia="Times New Roman" w:hAnsi="Times New Roman" w:cs="Times New Roman"/>
          <w:sz w:val="21"/>
          <w:szCs w:val="21"/>
        </w:rPr>
        <w:t>Telegram Chatbot to check real-time stock price</w:t>
      </w:r>
    </w:p>
    <w:p w14:paraId="5B000254" w14:textId="1919387A" w:rsidR="00400417" w:rsidRPr="00E678E8" w:rsidRDefault="00400417" w:rsidP="00400417">
      <w:pPr>
        <w:tabs>
          <w:tab w:val="left" w:pos="520"/>
        </w:tabs>
        <w:spacing w:before="40" w:after="0" w:line="294" w:lineRule="auto"/>
        <w:ind w:left="534" w:right="145" w:hanging="4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>
        <w:rPr>
          <w:rFonts w:ascii="Segoe UI Symbol" w:eastAsia="Segoe UI Symbol" w:hAnsi="Segoe UI Symbol" w:cs="Segoe UI Symbol"/>
          <w:sz w:val="21"/>
          <w:szCs w:val="21"/>
        </w:rPr>
        <w:tab/>
      </w:r>
      <w:r w:rsidR="00BE22B5">
        <w:rPr>
          <w:rFonts w:ascii="Times New Roman" w:eastAsia="Segoe UI Symbol" w:hAnsi="Times New Roman" w:cs="Times New Roman"/>
          <w:sz w:val="21"/>
          <w:szCs w:val="21"/>
        </w:rPr>
        <w:t xml:space="preserve">Applied Named-Entity recognition and Intention recognition </w:t>
      </w:r>
      <w:r w:rsidR="00417AAC">
        <w:rPr>
          <w:rFonts w:ascii="Times New Roman" w:eastAsia="Segoe UI Symbol" w:hAnsi="Times New Roman" w:cs="Times New Roman"/>
          <w:sz w:val="21"/>
          <w:szCs w:val="21"/>
        </w:rPr>
        <w:t xml:space="preserve">technology </w:t>
      </w:r>
      <w:r w:rsidR="00BE22B5">
        <w:rPr>
          <w:rFonts w:ascii="Times New Roman" w:eastAsia="Segoe UI Symbol" w:hAnsi="Times New Roman" w:cs="Times New Roman"/>
          <w:sz w:val="21"/>
          <w:szCs w:val="21"/>
        </w:rPr>
        <w:t xml:space="preserve">to </w:t>
      </w:r>
      <w:r w:rsidR="00417AAC">
        <w:rPr>
          <w:rFonts w:ascii="Times New Roman" w:eastAsia="Segoe UI Symbol" w:hAnsi="Times New Roman" w:cs="Times New Roman"/>
          <w:sz w:val="21"/>
          <w:szCs w:val="21"/>
        </w:rPr>
        <w:t xml:space="preserve">capture </w:t>
      </w:r>
      <w:del w:id="115" w:author="Weights Jonathan" w:date="2020-09-22T09:18:00Z">
        <w:r w:rsidR="00417AAC" w:rsidDel="00731EA6">
          <w:rPr>
            <w:rFonts w:ascii="Times New Roman" w:eastAsia="Segoe UI Symbol" w:hAnsi="Times New Roman" w:cs="Times New Roman"/>
            <w:sz w:val="21"/>
            <w:szCs w:val="21"/>
          </w:rPr>
          <w:delText xml:space="preserve">the </w:delText>
        </w:r>
      </w:del>
      <w:r w:rsidR="00417AAC">
        <w:rPr>
          <w:rFonts w:ascii="Times New Roman" w:eastAsia="Segoe UI Symbol" w:hAnsi="Times New Roman" w:cs="Times New Roman"/>
          <w:sz w:val="21"/>
          <w:szCs w:val="21"/>
        </w:rPr>
        <w:t xml:space="preserve">information from </w:t>
      </w:r>
      <w:r w:rsidR="008A3661">
        <w:rPr>
          <w:rFonts w:ascii="Times New Roman" w:eastAsia="Segoe UI Symbol" w:hAnsi="Times New Roman" w:cs="Times New Roman"/>
          <w:sz w:val="21"/>
          <w:szCs w:val="21"/>
        </w:rPr>
        <w:t>human</w:t>
      </w:r>
      <w:r w:rsidR="00417AAC">
        <w:rPr>
          <w:rFonts w:ascii="Times New Roman" w:eastAsia="Segoe UI Symbol" w:hAnsi="Times New Roman" w:cs="Times New Roman"/>
          <w:sz w:val="21"/>
          <w:szCs w:val="21"/>
        </w:rPr>
        <w:t xml:space="preserve"> chat.</w:t>
      </w:r>
    </w:p>
    <w:p w14:paraId="32AC85DB" w14:textId="2C5D2D8E" w:rsidR="00400417" w:rsidRDefault="00400417" w:rsidP="00400417">
      <w:pPr>
        <w:tabs>
          <w:tab w:val="left" w:pos="520"/>
        </w:tabs>
        <w:spacing w:before="32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Segoe UI Symbol" w:eastAsia="Segoe UI Symbol" w:hAnsi="Segoe UI Symbol" w:cs="Segoe UI Symbol"/>
          <w:w w:val="83"/>
          <w:sz w:val="21"/>
          <w:szCs w:val="21"/>
        </w:rPr>
        <w:lastRenderedPageBreak/>
        <w:t>➢</w:t>
      </w:r>
      <w:r>
        <w:rPr>
          <w:rFonts w:ascii="Segoe UI Symbol" w:eastAsia="Segoe UI Symbol" w:hAnsi="Segoe UI Symbol" w:cs="Segoe UI Symbol"/>
          <w:sz w:val="21"/>
          <w:szCs w:val="21"/>
        </w:rPr>
        <w:tab/>
      </w:r>
      <w:r w:rsidR="00417AAC"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Deployed the </w:t>
      </w:r>
      <w:ins w:id="116" w:author="Weights Jonathan" w:date="2020-09-22T09:18:00Z">
        <w:r w:rsidR="00731EA6">
          <w:rPr>
            <w:rFonts w:ascii="Times New Roman" w:eastAsia="Times New Roman" w:hAnsi="Times New Roman" w:cs="Times New Roman"/>
            <w:sz w:val="21"/>
            <w:szCs w:val="21"/>
            <w:lang w:eastAsia="zh-CN"/>
          </w:rPr>
          <w:t>C</w:t>
        </w:r>
      </w:ins>
      <w:del w:id="117" w:author="Weights Jonathan" w:date="2020-09-22T09:18:00Z">
        <w:r w:rsidR="00417AAC" w:rsidDel="00731EA6">
          <w:rPr>
            <w:rFonts w:ascii="Times New Roman" w:eastAsia="Times New Roman" w:hAnsi="Times New Roman" w:cs="Times New Roman"/>
            <w:sz w:val="21"/>
            <w:szCs w:val="21"/>
            <w:lang w:eastAsia="zh-CN"/>
          </w:rPr>
          <w:delText>c</w:delText>
        </w:r>
      </w:del>
      <w:r w:rsidR="00417AAC">
        <w:rPr>
          <w:rFonts w:ascii="Times New Roman" w:eastAsia="Times New Roman" w:hAnsi="Times New Roman" w:cs="Times New Roman"/>
          <w:sz w:val="21"/>
          <w:szCs w:val="21"/>
          <w:lang w:eastAsia="zh-CN"/>
        </w:rPr>
        <w:t>hatbot on Telegram by Python and extract</w:t>
      </w:r>
      <w:ins w:id="118" w:author="Weights Jonathan" w:date="2020-09-22T09:18:00Z">
        <w:r w:rsidR="00731EA6">
          <w:rPr>
            <w:rFonts w:ascii="Times New Roman" w:eastAsia="Times New Roman" w:hAnsi="Times New Roman" w:cs="Times New Roman"/>
            <w:sz w:val="21"/>
            <w:szCs w:val="21"/>
            <w:lang w:eastAsia="zh-CN"/>
          </w:rPr>
          <w:t>ed</w:t>
        </w:r>
      </w:ins>
      <w:r w:rsidR="00417AAC"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 real-time stock price by open-source API. </w:t>
      </w:r>
    </w:p>
    <w:p w14:paraId="214A8E93" w14:textId="77777777" w:rsidR="00731EA6" w:rsidRDefault="00731EA6" w:rsidP="00400417">
      <w:pPr>
        <w:tabs>
          <w:tab w:val="left" w:pos="520"/>
        </w:tabs>
        <w:spacing w:before="32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</w:p>
    <w:p w14:paraId="50BBDE2D" w14:textId="77777777" w:rsidR="007E21FF" w:rsidRPr="00D46CD9" w:rsidRDefault="007E21FF" w:rsidP="007E21FF">
      <w:pPr>
        <w:tabs>
          <w:tab w:val="left" w:pos="1760"/>
          <w:tab w:val="left" w:pos="8120"/>
        </w:tabs>
        <w:spacing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  <w:lang w:val="en-SG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1/2018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05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2018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  <w:t>Te</w:t>
      </w:r>
      <w:r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m 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eader,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 w:rsidRPr="00E678E8">
        <w:rPr>
          <w:rFonts w:ascii="Times New Roman" w:eastAsia="Times New Roman" w:hAnsi="Times New Roman" w:cs="Times New Roman"/>
          <w:b/>
          <w:bCs/>
          <w:i/>
          <w:iCs/>
          <w:spacing w:val="1"/>
          <w:sz w:val="21"/>
          <w:szCs w:val="21"/>
        </w:rPr>
        <w:t>Data Mining</w:t>
      </w:r>
      <w:r w:rsidRPr="00E678E8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dv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 xml:space="preserve"> A/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Prof.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 w:rsidRPr="00D46CD9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Alexandre Hoang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, </w:t>
      </w:r>
      <w:r w:rsidRPr="00D46CD9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hiery</w:t>
      </w:r>
    </w:p>
    <w:p w14:paraId="52474FCB" w14:textId="77777777" w:rsidR="007E21FF" w:rsidRDefault="007E21FF" w:rsidP="007E21FF">
      <w:pPr>
        <w:spacing w:before="70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Proje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ct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 w:rsidRPr="00C30C8A">
        <w:rPr>
          <w:rFonts w:ascii="Times New Roman" w:eastAsia="Times New Roman" w:hAnsi="Times New Roman" w:cs="Times New Roman"/>
          <w:sz w:val="21"/>
          <w:szCs w:val="21"/>
        </w:rPr>
        <w:t>ata-mining competition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post</w:t>
      </w:r>
      <w:r w:rsidRPr="00C30C8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on Kaggle,</w:t>
      </w:r>
      <w:r w:rsidRPr="00C30C8A">
        <w:rPr>
          <w:rFonts w:ascii="Times New Roman" w:eastAsia="Times New Roman" w:hAnsi="Times New Roman" w:cs="Times New Roman"/>
          <w:sz w:val="21"/>
          <w:szCs w:val="21"/>
        </w:rPr>
        <w:t xml:space="preserve"> to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predict taxi prices based on trajectories </w:t>
      </w:r>
    </w:p>
    <w:p w14:paraId="14CD0AB9" w14:textId="38210C69" w:rsidR="007E21FF" w:rsidRPr="00E678E8" w:rsidRDefault="007E21FF" w:rsidP="007E21FF">
      <w:pPr>
        <w:tabs>
          <w:tab w:val="left" w:pos="520"/>
        </w:tabs>
        <w:spacing w:before="40" w:after="0" w:line="294" w:lineRule="auto"/>
        <w:ind w:left="534" w:right="145" w:hanging="4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>
        <w:rPr>
          <w:rFonts w:ascii="Segoe UI Symbol" w:eastAsia="Segoe UI Symbol" w:hAnsi="Segoe UI Symbol" w:cs="Segoe UI Symbol"/>
          <w:sz w:val="21"/>
          <w:szCs w:val="21"/>
        </w:rPr>
        <w:tab/>
      </w:r>
      <w:r>
        <w:rPr>
          <w:rFonts w:ascii="Times New Roman" w:eastAsia="Segoe UI Symbol" w:hAnsi="Times New Roman" w:cs="Times New Roman"/>
          <w:sz w:val="21"/>
          <w:szCs w:val="21"/>
        </w:rPr>
        <w:t>Applied regression models and classification models on more than 400</w:t>
      </w:r>
      <w:ins w:id="119" w:author="Weights Jonathan" w:date="2020-09-22T09:19:00Z">
        <w:r w:rsidR="00731EA6">
          <w:rPr>
            <w:rFonts w:ascii="Times New Roman" w:eastAsia="Segoe UI Symbol" w:hAnsi="Times New Roman" w:cs="Times New Roman"/>
            <w:sz w:val="21"/>
            <w:szCs w:val="21"/>
          </w:rPr>
          <w:t xml:space="preserve">,000 </w:t>
        </w:r>
      </w:ins>
      <w:del w:id="120" w:author="Weights Jonathan" w:date="2020-09-22T09:19:00Z">
        <w:r w:rsidDel="00731EA6">
          <w:rPr>
            <w:rFonts w:ascii="Times New Roman" w:eastAsia="Segoe UI Symbol" w:hAnsi="Times New Roman" w:cs="Times New Roman"/>
            <w:sz w:val="21"/>
            <w:szCs w:val="21"/>
          </w:rPr>
          <w:delText xml:space="preserve"> thousand </w:delText>
        </w:r>
      </w:del>
      <w:r>
        <w:rPr>
          <w:rFonts w:ascii="Times New Roman" w:eastAsia="Segoe UI Symbol" w:hAnsi="Times New Roman" w:cs="Times New Roman"/>
          <w:sz w:val="21"/>
          <w:szCs w:val="21"/>
        </w:rPr>
        <w:t xml:space="preserve">records of data with Python. </w:t>
      </w:r>
    </w:p>
    <w:p w14:paraId="192104DF" w14:textId="77777777" w:rsidR="007E21FF" w:rsidRDefault="007E21FF" w:rsidP="007E21FF">
      <w:pPr>
        <w:tabs>
          <w:tab w:val="left" w:pos="520"/>
        </w:tabs>
        <w:spacing w:before="32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>
        <w:rPr>
          <w:rFonts w:ascii="Segoe UI Symbol" w:eastAsia="Segoe UI Symbol" w:hAnsi="Segoe UI Symbol" w:cs="Segoe UI Symbol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Won second place in the competition.</w:t>
      </w:r>
    </w:p>
    <w:p w14:paraId="692F256E" w14:textId="77777777" w:rsidR="007E21FF" w:rsidRPr="00400417" w:rsidRDefault="007E21FF" w:rsidP="00400417">
      <w:pPr>
        <w:tabs>
          <w:tab w:val="left" w:pos="520"/>
        </w:tabs>
        <w:spacing w:before="32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</w:p>
    <w:p w14:paraId="76D2D8C3" w14:textId="7E00814B" w:rsidR="00973B66" w:rsidRDefault="00400417">
      <w:pPr>
        <w:tabs>
          <w:tab w:val="left" w:pos="1760"/>
          <w:tab w:val="left" w:pos="8120"/>
        </w:tabs>
        <w:spacing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0</w: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>8</w:t>
      </w:r>
      <w:r w:rsidR="00BC7793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>2016</w:t>
      </w:r>
      <w:r w:rsidR="00BC7793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-</w:t>
      </w:r>
      <w:r w:rsidR="00BC7793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1</w: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>2</w:t>
      </w:r>
      <w:r w:rsidR="00BC7793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>2016</w: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  <w:t>Te</w:t>
      </w:r>
      <w:r w:rsidR="00BC7793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a</w: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m </w:t>
      </w:r>
      <w:r w:rsidR="00BC7793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L</w: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>eader,</w:t>
      </w:r>
      <w:r w:rsidR="00BC7793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 w:rsidR="00BC7793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C</w:t>
      </w:r>
      <w:r w:rsidR="00BC7793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o</w: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>urs</w:t>
      </w:r>
      <w:r w:rsidR="00BC7793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e</w:t>
      </w:r>
      <w:r w:rsidR="00BC7793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w</w: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>o</w:t>
      </w:r>
      <w:r w:rsidR="00BC7793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r</w: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>k of</w:t>
      </w:r>
      <w:r w:rsidR="00BC7793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 xml:space="preserve"> </w:t>
      </w:r>
      <w:r w:rsidR="00BC7793">
        <w:rPr>
          <w:rFonts w:ascii="Times New Roman" w:eastAsia="Times New Roman" w:hAnsi="Times New Roman" w:cs="Times New Roman"/>
          <w:b/>
          <w:bCs/>
          <w:i/>
          <w:spacing w:val="1"/>
          <w:sz w:val="21"/>
          <w:szCs w:val="21"/>
        </w:rPr>
        <w:t>D</w:t>
      </w:r>
      <w:r w:rsidR="00BC7793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a</w:t>
      </w:r>
      <w:r w:rsidR="00BC7793">
        <w:rPr>
          <w:rFonts w:ascii="Times New Roman" w:eastAsia="Times New Roman" w:hAnsi="Times New Roman" w:cs="Times New Roman"/>
          <w:b/>
          <w:bCs/>
          <w:i/>
          <w:spacing w:val="-1"/>
          <w:sz w:val="21"/>
          <w:szCs w:val="21"/>
        </w:rPr>
        <w:t>t</w:t>
      </w:r>
      <w:r w:rsidR="00BC7793">
        <w:rPr>
          <w:rFonts w:ascii="Times New Roman" w:eastAsia="Times New Roman" w:hAnsi="Times New Roman" w:cs="Times New Roman"/>
          <w:b/>
          <w:bCs/>
          <w:i/>
          <w:spacing w:val="-2"/>
          <w:sz w:val="21"/>
          <w:szCs w:val="21"/>
        </w:rPr>
        <w:t>a</w:t>
      </w:r>
      <w:r w:rsidR="00BC7793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base Sys</w:t>
      </w:r>
      <w:r w:rsidR="00BC7793">
        <w:rPr>
          <w:rFonts w:ascii="Times New Roman" w:eastAsia="Times New Roman" w:hAnsi="Times New Roman" w:cs="Times New Roman"/>
          <w:b/>
          <w:bCs/>
          <w:i/>
          <w:spacing w:val="-2"/>
          <w:sz w:val="21"/>
          <w:szCs w:val="21"/>
        </w:rPr>
        <w:t>t</w:t>
      </w:r>
      <w:r w:rsidR="00BC7793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e</w:t>
      </w:r>
      <w:r w:rsidR="00BC7793">
        <w:rPr>
          <w:rFonts w:ascii="Times New Roman" w:eastAsia="Times New Roman" w:hAnsi="Times New Roman" w:cs="Times New Roman"/>
          <w:b/>
          <w:bCs/>
          <w:i/>
          <w:spacing w:val="-1"/>
          <w:sz w:val="21"/>
          <w:szCs w:val="21"/>
        </w:rPr>
        <w:t>m</w:t>
      </w:r>
      <w:r w:rsidR="00BC7793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s</w:t>
      </w:r>
      <w:r w:rsidR="00BC7793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ab/>
      </w:r>
      <w:r w:rsidR="00BC7793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A</w: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>dv</w:t>
      </w:r>
      <w:r w:rsidR="00BC7793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</w: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>so</w:t>
      </w:r>
      <w:r w:rsidR="00BC7793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r</w: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>:</w:t>
      </w:r>
      <w:r w:rsidR="00BC7793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 xml:space="preserve"> </w: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>Prof.</w:t>
      </w:r>
      <w:r w:rsidR="00BC7793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>B</w:t>
      </w:r>
      <w:r w:rsidR="00BC7793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r</w: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>e</w:t>
      </w:r>
      <w:r w:rsidR="00BC7793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s</w: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>san, St</w:t>
      </w:r>
      <w:r w:rsidR="00BC7793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e</w: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>pha</w:t>
      </w:r>
      <w:r w:rsidR="00BC7793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n</w: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>e</w:t>
      </w:r>
    </w:p>
    <w:p w14:paraId="11D2A8A7" w14:textId="41D06E49" w:rsidR="00973B66" w:rsidRDefault="00BC7793">
      <w:pPr>
        <w:spacing w:before="70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Proje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ct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op 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>f Sha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z w:val="21"/>
          <w:szCs w:val="21"/>
        </w:rPr>
        <w:t>ng Sys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em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f</w:t>
      </w:r>
      <w:r>
        <w:rPr>
          <w:rFonts w:ascii="Times New Roman" w:eastAsia="Times New Roman" w:hAnsi="Times New Roman" w:cs="Times New Roman"/>
          <w:sz w:val="21"/>
          <w:szCs w:val="21"/>
        </w:rPr>
        <w:t>or</w:t>
      </w:r>
      <w:r w:rsidR="00944675">
        <w:rPr>
          <w:rFonts w:ascii="Times New Roman" w:eastAsia="Times New Roman" w:hAnsi="Times New Roman" w:cs="Times New Roman"/>
          <w:sz w:val="21"/>
          <w:szCs w:val="21"/>
        </w:rPr>
        <w:t xml:space="preserve"> a virtual company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an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z w:val="21"/>
          <w:szCs w:val="21"/>
        </w:rPr>
        <w:t>ne po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sz w:val="21"/>
          <w:szCs w:val="21"/>
        </w:rPr>
        <w:t>al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t</w:t>
      </w:r>
      <w:r>
        <w:rPr>
          <w:rFonts w:ascii="Times New Roman" w:eastAsia="Times New Roman" w:hAnsi="Times New Roman" w:cs="Times New Roman"/>
          <w:sz w:val="21"/>
          <w:szCs w:val="21"/>
        </w:rPr>
        <w:t>hat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em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oyees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o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xchange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</w:p>
    <w:p w14:paraId="599CD33A" w14:textId="6D2949C2" w:rsidR="00973B66" w:rsidRDefault="00BC7793">
      <w:pPr>
        <w:tabs>
          <w:tab w:val="left" w:pos="520"/>
        </w:tabs>
        <w:spacing w:before="40" w:after="0" w:line="294" w:lineRule="auto"/>
        <w:ind w:left="534" w:right="145" w:hanging="4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>
        <w:rPr>
          <w:rFonts w:ascii="Segoe UI Symbol" w:eastAsia="Segoe UI Symbol" w:hAnsi="Segoe UI Symbol" w:cs="Segoe UI Symbol"/>
          <w:sz w:val="21"/>
          <w:szCs w:val="21"/>
        </w:rPr>
        <w:tab/>
      </w:r>
      <w:r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>Built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the da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e,</w:t>
      </w:r>
      <w:r>
        <w:rPr>
          <w:rFonts w:ascii="Times New Roman" w:eastAsia="Times New Roman" w:hAnsi="Times New Roman" w:cs="Times New Roman"/>
          <w:sz w:val="21"/>
          <w:szCs w:val="21"/>
          <w:highlight w:val="yellow"/>
        </w:rPr>
        <w:t xml:space="preserve"> </w:t>
      </w:r>
      <w:r>
        <w:rPr>
          <w:rFonts w:ascii="Times New Roman" w:eastAsia="SimSun" w:hAnsi="Times New Roman" w:cs="Times New Roman" w:hint="eastAsia"/>
          <w:sz w:val="21"/>
          <w:szCs w:val="21"/>
          <w:highlight w:val="yellow"/>
          <w:lang w:eastAsia="zh-CN"/>
        </w:rPr>
        <w:t>devised</w:t>
      </w:r>
      <w:r>
        <w:rPr>
          <w:rFonts w:ascii="Times New Roman" w:eastAsia="Times New Roman" w:hAnsi="Times New Roman" w:cs="Times New Roman"/>
          <w:sz w:val="21"/>
          <w:szCs w:val="21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he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che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a a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chedu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 of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he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nc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ud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 va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z w:val="21"/>
          <w:szCs w:val="21"/>
        </w:rPr>
        <w:t>ab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 w:rsidR="00A35BE7"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z w:val="21"/>
          <w:szCs w:val="21"/>
        </w:rPr>
        <w:t>onsh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="00A35BE7">
        <w:rPr>
          <w:rFonts w:ascii="Times New Roman" w:eastAsia="Times New Roman" w:hAnsi="Times New Roman" w:cs="Times New Roman"/>
          <w:sz w:val="21"/>
          <w:szCs w:val="21"/>
        </w:rPr>
        <w:t xml:space="preserve">between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ab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 w:rsidR="00A35BE7"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and p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og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mmi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ng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he </w:t>
      </w:r>
      <w:r w:rsidR="00A35BE7">
        <w:rPr>
          <w:rFonts w:ascii="Times New Roman" w:eastAsia="Times New Roman" w:hAnsi="Times New Roman" w:cs="Times New Roman"/>
          <w:sz w:val="21"/>
          <w:szCs w:val="21"/>
        </w:rPr>
        <w:t>server</w:t>
      </w:r>
    </w:p>
    <w:p w14:paraId="706039A0" w14:textId="2BC6BC1E" w:rsidR="00973B66" w:rsidRDefault="00BC7793">
      <w:pPr>
        <w:tabs>
          <w:tab w:val="left" w:pos="520"/>
        </w:tabs>
        <w:spacing w:before="32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>
        <w:rPr>
          <w:rFonts w:ascii="Segoe UI Symbol" w:eastAsia="Segoe UI Symbol" w:hAnsi="Segoe UI Symbol" w:cs="Segoe UI Symbol"/>
          <w:sz w:val="21"/>
          <w:szCs w:val="21"/>
        </w:rPr>
        <w:tab/>
      </w:r>
      <w:r>
        <w:rPr>
          <w:rFonts w:ascii="Times New Roman" w:eastAsia="Times New Roman" w:hAnsi="Times New Roman" w:cs="Times New Roman"/>
          <w:spacing w:val="1"/>
          <w:sz w:val="21"/>
          <w:szCs w:val="21"/>
          <w:highlight w:val="yellow"/>
        </w:rPr>
        <w:t>A</w:t>
      </w:r>
      <w:r>
        <w:rPr>
          <w:rFonts w:ascii="Times New Roman" w:eastAsia="Times New Roman" w:hAnsi="Times New Roman" w:cs="Times New Roman"/>
          <w:sz w:val="21"/>
          <w:szCs w:val="21"/>
          <w:highlight w:val="yellow"/>
        </w:rPr>
        <w:t>na</w:t>
      </w:r>
      <w:r>
        <w:rPr>
          <w:rFonts w:ascii="Times New Roman" w:eastAsia="Times New Roman" w:hAnsi="Times New Roman" w:cs="Times New Roman"/>
          <w:spacing w:val="-1"/>
          <w:sz w:val="21"/>
          <w:szCs w:val="21"/>
          <w:highlight w:val="yellow"/>
        </w:rPr>
        <w:t>l</w:t>
      </w:r>
      <w:r>
        <w:rPr>
          <w:rFonts w:ascii="Times New Roman" w:eastAsia="Times New Roman" w:hAnsi="Times New Roman" w:cs="Times New Roman"/>
          <w:sz w:val="21"/>
          <w:szCs w:val="21"/>
          <w:highlight w:val="yellow"/>
        </w:rPr>
        <w:t>yz</w:t>
      </w:r>
      <w:r>
        <w:rPr>
          <w:rFonts w:ascii="Times New Roman" w:eastAsia="Times New Roman" w:hAnsi="Times New Roman" w:cs="Times New Roman"/>
          <w:spacing w:val="-3"/>
          <w:sz w:val="21"/>
          <w:szCs w:val="21"/>
          <w:highlight w:val="yellow"/>
        </w:rPr>
        <w:t>e</w:t>
      </w:r>
      <w:r>
        <w:rPr>
          <w:rFonts w:ascii="Times New Roman" w:eastAsia="Times New Roman" w:hAnsi="Times New Roman" w:cs="Times New Roman"/>
          <w:sz w:val="21"/>
          <w:szCs w:val="21"/>
          <w:highlight w:val="yellow"/>
        </w:rPr>
        <w:t>d sy</w:t>
      </w:r>
      <w:r>
        <w:rPr>
          <w:rFonts w:ascii="Times New Roman" w:eastAsia="Times New Roman" w:hAnsi="Times New Roman" w:cs="Times New Roman"/>
          <w:spacing w:val="-1"/>
          <w:sz w:val="21"/>
          <w:szCs w:val="21"/>
          <w:highlight w:val="yellow"/>
        </w:rPr>
        <w:t>st</w:t>
      </w:r>
      <w:r>
        <w:rPr>
          <w:rFonts w:ascii="Times New Roman" w:eastAsia="Times New Roman" w:hAnsi="Times New Roman" w:cs="Times New Roman"/>
          <w:sz w:val="21"/>
          <w:szCs w:val="21"/>
          <w:highlight w:val="yellow"/>
        </w:rPr>
        <w:t>em</w:t>
      </w:r>
      <w:r>
        <w:rPr>
          <w:rFonts w:ascii="Times New Roman" w:eastAsia="Times New Roman" w:hAnsi="Times New Roman" w:cs="Times New Roman"/>
          <w:spacing w:val="-1"/>
          <w:sz w:val="21"/>
          <w:szCs w:val="21"/>
          <w:highlight w:val="yellow"/>
        </w:rPr>
        <w:t xml:space="preserve"> f</w:t>
      </w:r>
      <w:r>
        <w:rPr>
          <w:rFonts w:ascii="Times New Roman" w:eastAsia="Times New Roman" w:hAnsi="Times New Roman" w:cs="Times New Roman"/>
          <w:sz w:val="21"/>
          <w:szCs w:val="21"/>
          <w:highlight w:val="yellow"/>
        </w:rPr>
        <w:t>unc</w:t>
      </w:r>
      <w:r>
        <w:rPr>
          <w:rFonts w:ascii="Times New Roman" w:eastAsia="Times New Roman" w:hAnsi="Times New Roman" w:cs="Times New Roman"/>
          <w:spacing w:val="-1"/>
          <w:sz w:val="21"/>
          <w:szCs w:val="21"/>
          <w:highlight w:val="yellow"/>
        </w:rPr>
        <w:t>ti</w:t>
      </w:r>
      <w:r>
        <w:rPr>
          <w:rFonts w:ascii="Times New Roman" w:eastAsia="Times New Roman" w:hAnsi="Times New Roman" w:cs="Times New Roman"/>
          <w:sz w:val="21"/>
          <w:szCs w:val="21"/>
          <w:highlight w:val="yellow"/>
        </w:rPr>
        <w:t>ona</w:t>
      </w:r>
      <w:r>
        <w:rPr>
          <w:rFonts w:ascii="Times New Roman" w:eastAsia="Times New Roman" w:hAnsi="Times New Roman" w:cs="Times New Roman"/>
          <w:spacing w:val="-1"/>
          <w:sz w:val="21"/>
          <w:szCs w:val="21"/>
          <w:highlight w:val="yellow"/>
        </w:rPr>
        <w:t>l</w:t>
      </w:r>
      <w:r>
        <w:rPr>
          <w:rFonts w:ascii="Times New Roman" w:eastAsia="Times New Roman" w:hAnsi="Times New Roman" w:cs="Times New Roman"/>
          <w:spacing w:val="-4"/>
          <w:sz w:val="21"/>
          <w:szCs w:val="21"/>
          <w:highlight w:val="yellow"/>
        </w:rPr>
        <w:t>i</w:t>
      </w:r>
      <w:r>
        <w:rPr>
          <w:rFonts w:ascii="Times New Roman" w:eastAsia="SimSun" w:hAnsi="Times New Roman" w:cs="Times New Roman" w:hint="eastAsia"/>
          <w:spacing w:val="-4"/>
          <w:sz w:val="21"/>
          <w:szCs w:val="21"/>
          <w:highlight w:val="yellow"/>
          <w:lang w:eastAsia="zh-CN"/>
        </w:rPr>
        <w:t>ty</w:t>
      </w:r>
      <w:r>
        <w:rPr>
          <w:rFonts w:ascii="Times New Roman" w:eastAsia="Times New Roman" w:hAnsi="Times New Roman" w:cs="Times New Roman"/>
          <w:sz w:val="21"/>
          <w:szCs w:val="21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and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echn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cal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sp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ifi</w:t>
      </w:r>
      <w:r>
        <w:rPr>
          <w:rFonts w:ascii="Times New Roman" w:eastAsia="Times New Roman" w:hAnsi="Times New Roman" w:cs="Times New Roman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ons, </w:t>
      </w:r>
      <w:r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applied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by on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he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fr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k</w:t>
      </w:r>
    </w:p>
    <w:p w14:paraId="368F9BFF" w14:textId="77777777" w:rsidR="00973B66" w:rsidRDefault="00973B66">
      <w:pPr>
        <w:spacing w:before="5" w:after="0" w:line="170" w:lineRule="exact"/>
        <w:rPr>
          <w:sz w:val="17"/>
          <w:szCs w:val="17"/>
        </w:rPr>
      </w:pPr>
    </w:p>
    <w:p w14:paraId="3E605CA1" w14:textId="77777777" w:rsidR="00973B66" w:rsidRDefault="00973B66">
      <w:pPr>
        <w:spacing w:after="0" w:line="200" w:lineRule="exact"/>
        <w:rPr>
          <w:sz w:val="20"/>
          <w:szCs w:val="20"/>
        </w:rPr>
      </w:pPr>
    </w:p>
    <w:p w14:paraId="11CE61E9" w14:textId="77777777" w:rsidR="00973B66" w:rsidRDefault="00BC7793">
      <w:pPr>
        <w:tabs>
          <w:tab w:val="left" w:pos="1760"/>
          <w:tab w:val="left" w:pos="8340"/>
        </w:tabs>
        <w:spacing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01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2015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5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2015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eastAsia="SimSun" w:hAnsi="Times New Roman" w:cs="Times New Roman" w:hint="eastAsia"/>
          <w:b/>
          <w:bCs/>
          <w:sz w:val="21"/>
          <w:szCs w:val="21"/>
          <w:highlight w:val="yellow"/>
          <w:lang w:eastAsia="zh-CN"/>
        </w:rPr>
        <w:t>Individual Project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urs</w:t>
      </w:r>
      <w:r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k of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ra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1"/>
          <w:szCs w:val="21"/>
        </w:rPr>
        <w:t>mi</w:t>
      </w:r>
      <w:r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ng Me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ogy</w:t>
      </w:r>
      <w:r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dv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Prof.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Leo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g Wai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 xml:space="preserve"> K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y</w:t>
      </w:r>
    </w:p>
    <w:p w14:paraId="358EDDD2" w14:textId="1DDA69B9" w:rsidR="00973B66" w:rsidRDefault="00BC7793">
      <w:pPr>
        <w:tabs>
          <w:tab w:val="left" w:pos="520"/>
        </w:tabs>
        <w:spacing w:before="32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  <w:highlight w:val="yellow"/>
          <w:lang w:eastAsia="zh-CN"/>
        </w:rPr>
      </w:pPr>
      <w:r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 w:rsidR="00A35BE7"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Developed </w:t>
      </w:r>
      <w:r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 xml:space="preserve">the </w:t>
      </w:r>
      <w:r w:rsidR="00A35BE7">
        <w:rPr>
          <w:rFonts w:ascii="Times New Roman" w:eastAsia="Times New Roman" w:hAnsi="Times New Roman" w:cs="Times New Roman"/>
          <w:sz w:val="21"/>
          <w:szCs w:val="21"/>
          <w:lang w:eastAsia="zh-CN"/>
        </w:rPr>
        <w:t>“</w:t>
      </w:r>
      <w:r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2048</w:t>
      </w:r>
      <w:r w:rsidR="00A35BE7">
        <w:rPr>
          <w:rFonts w:ascii="Times New Roman" w:eastAsia="SimSun" w:hAnsi="Times New Roman" w:cs="Times New Roman"/>
          <w:sz w:val="21"/>
          <w:szCs w:val="21"/>
          <w:lang w:eastAsia="zh-CN"/>
        </w:rPr>
        <w:t>”</w:t>
      </w:r>
      <w:r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 </w:t>
      </w:r>
      <w:ins w:id="121" w:author="Weights Jonathan" w:date="2020-09-22T09:21:00Z">
        <w:r w:rsidR="00731EA6">
          <w:rPr>
            <w:rFonts w:ascii="Times New Roman" w:eastAsia="SimSun" w:hAnsi="Times New Roman" w:cs="Times New Roman"/>
            <w:sz w:val="21"/>
            <w:szCs w:val="21"/>
            <w:lang w:eastAsia="zh-CN"/>
          </w:rPr>
          <w:t xml:space="preserve">digital </w:t>
        </w:r>
      </w:ins>
      <w:r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game </w:t>
      </w:r>
      <w:del w:id="122" w:author="Weights Jonathan" w:date="2020-09-22T09:22:00Z">
        <w:r w:rsidDel="00731EA6">
          <w:rPr>
            <w:rFonts w:ascii="Times New Roman" w:eastAsia="SimSun" w:hAnsi="Times New Roman" w:cs="Times New Roman" w:hint="eastAsia"/>
            <w:sz w:val="21"/>
            <w:szCs w:val="21"/>
            <w:lang w:eastAsia="zh-CN"/>
          </w:rPr>
          <w:delText xml:space="preserve">(a digital game) </w:delText>
        </w:r>
      </w:del>
      <w:r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with matrix and Python </w:t>
      </w:r>
    </w:p>
    <w:p w14:paraId="44E08147" w14:textId="77777777" w:rsidR="00973B66" w:rsidRDefault="00973B66">
      <w:pPr>
        <w:spacing w:before="10" w:after="0" w:line="120" w:lineRule="exact"/>
        <w:rPr>
          <w:sz w:val="12"/>
          <w:szCs w:val="12"/>
          <w:highlight w:val="yellow"/>
        </w:rPr>
      </w:pPr>
    </w:p>
    <w:p w14:paraId="73CC5F46" w14:textId="77777777" w:rsidR="00973B66" w:rsidRDefault="00973B66">
      <w:pPr>
        <w:spacing w:after="0" w:line="200" w:lineRule="exact"/>
        <w:rPr>
          <w:sz w:val="20"/>
          <w:szCs w:val="20"/>
        </w:rPr>
      </w:pPr>
    </w:p>
    <w:p w14:paraId="02700282" w14:textId="77777777" w:rsidR="00973B66" w:rsidRPr="00967B28" w:rsidRDefault="00BC7793">
      <w:pPr>
        <w:spacing w:after="0" w:line="240" w:lineRule="auto"/>
        <w:ind w:left="114" w:right="-20"/>
        <w:rPr>
          <w:rFonts w:ascii="Times New Roman" w:eastAsia="Times New Roman" w:hAnsi="Times New Roman" w:cs="Times New Roman"/>
          <w:sz w:val="24"/>
          <w:szCs w:val="24"/>
          <w:rPrChange w:id="123" w:author="Weights Jonathan" w:date="2020-09-22T08:45:00Z">
            <w:rPr>
              <w:rFonts w:ascii="Times New Roman" w:eastAsia="Times New Roman" w:hAnsi="Times New Roman" w:cs="Times New Roman"/>
              <w:sz w:val="21"/>
              <w:szCs w:val="21"/>
            </w:rPr>
          </w:rPrChange>
        </w:rPr>
      </w:pPr>
      <w:r w:rsidRPr="00967B28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rPrChange w:id="124" w:author="Weights Jonathan" w:date="2020-09-22T08:45:00Z">
            <w:rPr>
              <w:rFonts w:ascii="Times New Roman" w:eastAsia="Times New Roman" w:hAnsi="Times New Roman" w:cs="Times New Roman"/>
              <w:b/>
              <w:bCs/>
              <w:spacing w:val="1"/>
              <w:sz w:val="21"/>
              <w:szCs w:val="21"/>
            </w:rPr>
          </w:rPrChange>
        </w:rPr>
        <w:t>C</w:t>
      </w:r>
      <w:r w:rsidRPr="00967B28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rPrChange w:id="125" w:author="Weights Jonathan" w:date="2020-09-22T08:45:00Z">
            <w:rPr>
              <w:rFonts w:ascii="Times New Roman" w:eastAsia="Times New Roman" w:hAnsi="Times New Roman" w:cs="Times New Roman"/>
              <w:b/>
              <w:bCs/>
              <w:spacing w:val="-2"/>
              <w:sz w:val="21"/>
              <w:szCs w:val="21"/>
            </w:rPr>
          </w:rPrChange>
        </w:rPr>
        <w:t>o</w:t>
      </w:r>
      <w:r w:rsidRPr="00967B2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rPrChange w:id="126" w:author="Weights Jonathan" w:date="2020-09-22T08:45:00Z">
            <w:rPr>
              <w:rFonts w:ascii="Times New Roman" w:eastAsia="Times New Roman" w:hAnsi="Times New Roman" w:cs="Times New Roman"/>
              <w:b/>
              <w:bCs/>
              <w:spacing w:val="-1"/>
              <w:sz w:val="21"/>
              <w:szCs w:val="21"/>
            </w:rPr>
          </w:rPrChange>
        </w:rPr>
        <w:t>mm</w:t>
      </w:r>
      <w:r w:rsidRPr="00967B28">
        <w:rPr>
          <w:rFonts w:ascii="Times New Roman" w:eastAsia="Times New Roman" w:hAnsi="Times New Roman" w:cs="Times New Roman"/>
          <w:b/>
          <w:bCs/>
          <w:sz w:val="24"/>
          <w:szCs w:val="24"/>
          <w:rPrChange w:id="127" w:author="Weights Jonathan" w:date="2020-09-22T08:45:00Z">
            <w:rPr>
              <w:rFonts w:ascii="Times New Roman" w:eastAsia="Times New Roman" w:hAnsi="Times New Roman" w:cs="Times New Roman"/>
              <w:b/>
              <w:bCs/>
              <w:sz w:val="21"/>
              <w:szCs w:val="21"/>
            </w:rPr>
          </w:rPrChange>
        </w:rPr>
        <w:t>un</w:t>
      </w:r>
      <w:r w:rsidRPr="00967B2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rPrChange w:id="128" w:author="Weights Jonathan" w:date="2020-09-22T08:45:00Z">
            <w:rPr>
              <w:rFonts w:ascii="Times New Roman" w:eastAsia="Times New Roman" w:hAnsi="Times New Roman" w:cs="Times New Roman"/>
              <w:b/>
              <w:bCs/>
              <w:spacing w:val="-1"/>
              <w:sz w:val="21"/>
              <w:szCs w:val="21"/>
            </w:rPr>
          </w:rPrChange>
        </w:rPr>
        <w:t>it</w:t>
      </w:r>
      <w:r w:rsidRPr="00967B28">
        <w:rPr>
          <w:rFonts w:ascii="Times New Roman" w:eastAsia="Times New Roman" w:hAnsi="Times New Roman" w:cs="Times New Roman"/>
          <w:b/>
          <w:bCs/>
          <w:sz w:val="24"/>
          <w:szCs w:val="24"/>
          <w:rPrChange w:id="129" w:author="Weights Jonathan" w:date="2020-09-22T08:45:00Z">
            <w:rPr>
              <w:rFonts w:ascii="Times New Roman" w:eastAsia="Times New Roman" w:hAnsi="Times New Roman" w:cs="Times New Roman"/>
              <w:b/>
              <w:bCs/>
              <w:sz w:val="21"/>
              <w:szCs w:val="21"/>
            </w:rPr>
          </w:rPrChange>
        </w:rPr>
        <w:t>y S</w:t>
      </w:r>
      <w:r w:rsidRPr="00967B28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rPrChange w:id="130" w:author="Weights Jonathan" w:date="2020-09-22T08:45:00Z">
            <w:rPr>
              <w:rFonts w:ascii="Times New Roman" w:eastAsia="Times New Roman" w:hAnsi="Times New Roman" w:cs="Times New Roman"/>
              <w:b/>
              <w:bCs/>
              <w:spacing w:val="-2"/>
              <w:sz w:val="21"/>
              <w:szCs w:val="21"/>
            </w:rPr>
          </w:rPrChange>
        </w:rPr>
        <w:t>e</w:t>
      </w:r>
      <w:r w:rsidRPr="00967B28">
        <w:rPr>
          <w:rFonts w:ascii="Times New Roman" w:eastAsia="Times New Roman" w:hAnsi="Times New Roman" w:cs="Times New Roman"/>
          <w:b/>
          <w:bCs/>
          <w:sz w:val="24"/>
          <w:szCs w:val="24"/>
          <w:rPrChange w:id="131" w:author="Weights Jonathan" w:date="2020-09-22T08:45:00Z">
            <w:rPr>
              <w:rFonts w:ascii="Times New Roman" w:eastAsia="Times New Roman" w:hAnsi="Times New Roman" w:cs="Times New Roman"/>
              <w:b/>
              <w:bCs/>
              <w:sz w:val="21"/>
              <w:szCs w:val="21"/>
            </w:rPr>
          </w:rPrChange>
        </w:rPr>
        <w:t>rv</w:t>
      </w:r>
      <w:r w:rsidRPr="00967B2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rPrChange w:id="132" w:author="Weights Jonathan" w:date="2020-09-22T08:45:00Z">
            <w:rPr>
              <w:rFonts w:ascii="Times New Roman" w:eastAsia="Times New Roman" w:hAnsi="Times New Roman" w:cs="Times New Roman"/>
              <w:b/>
              <w:bCs/>
              <w:spacing w:val="-1"/>
              <w:sz w:val="21"/>
              <w:szCs w:val="21"/>
            </w:rPr>
          </w:rPrChange>
        </w:rPr>
        <w:t>i</w:t>
      </w:r>
      <w:r w:rsidRPr="00967B28">
        <w:rPr>
          <w:rFonts w:ascii="Times New Roman" w:eastAsia="Times New Roman" w:hAnsi="Times New Roman" w:cs="Times New Roman"/>
          <w:b/>
          <w:bCs/>
          <w:sz w:val="24"/>
          <w:szCs w:val="24"/>
          <w:rPrChange w:id="133" w:author="Weights Jonathan" w:date="2020-09-22T08:45:00Z">
            <w:rPr>
              <w:rFonts w:ascii="Times New Roman" w:eastAsia="Times New Roman" w:hAnsi="Times New Roman" w:cs="Times New Roman"/>
              <w:b/>
              <w:bCs/>
              <w:sz w:val="21"/>
              <w:szCs w:val="21"/>
            </w:rPr>
          </w:rPrChange>
        </w:rPr>
        <w:t>ces &amp;</w:t>
      </w:r>
      <w:r w:rsidRPr="00967B28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rPrChange w:id="134" w:author="Weights Jonathan" w:date="2020-09-22T08:45:00Z">
            <w:rPr>
              <w:rFonts w:ascii="Times New Roman" w:eastAsia="Times New Roman" w:hAnsi="Times New Roman" w:cs="Times New Roman"/>
              <w:b/>
              <w:bCs/>
              <w:spacing w:val="-3"/>
              <w:sz w:val="21"/>
              <w:szCs w:val="21"/>
            </w:rPr>
          </w:rPrChange>
        </w:rPr>
        <w:t xml:space="preserve"> </w:t>
      </w:r>
      <w:r w:rsidRPr="00967B28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rPrChange w:id="135" w:author="Weights Jonathan" w:date="2020-09-22T08:45:00Z">
            <w:rPr>
              <w:rFonts w:ascii="Times New Roman" w:eastAsia="Times New Roman" w:hAnsi="Times New Roman" w:cs="Times New Roman"/>
              <w:b/>
              <w:bCs/>
              <w:spacing w:val="1"/>
              <w:sz w:val="21"/>
              <w:szCs w:val="21"/>
            </w:rPr>
          </w:rPrChange>
        </w:rPr>
        <w:t>C</w:t>
      </w:r>
      <w:r w:rsidRPr="00967B28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rPrChange w:id="136" w:author="Weights Jonathan" w:date="2020-09-22T08:45:00Z">
            <w:rPr>
              <w:rFonts w:ascii="Times New Roman" w:eastAsia="Times New Roman" w:hAnsi="Times New Roman" w:cs="Times New Roman"/>
              <w:b/>
              <w:bCs/>
              <w:spacing w:val="-2"/>
              <w:sz w:val="21"/>
              <w:szCs w:val="21"/>
            </w:rPr>
          </w:rPrChange>
        </w:rPr>
        <w:t>o</w:t>
      </w:r>
      <w:r w:rsidRPr="00967B2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rPrChange w:id="137" w:author="Weights Jonathan" w:date="2020-09-22T08:45:00Z">
            <w:rPr>
              <w:rFonts w:ascii="Times New Roman" w:eastAsia="Times New Roman" w:hAnsi="Times New Roman" w:cs="Times New Roman"/>
              <w:b/>
              <w:bCs/>
              <w:spacing w:val="-1"/>
              <w:sz w:val="21"/>
              <w:szCs w:val="21"/>
            </w:rPr>
          </w:rPrChange>
        </w:rPr>
        <w:t>-</w:t>
      </w:r>
      <w:r w:rsidRPr="00967B28">
        <w:rPr>
          <w:rFonts w:ascii="Times New Roman" w:eastAsia="Times New Roman" w:hAnsi="Times New Roman" w:cs="Times New Roman"/>
          <w:b/>
          <w:bCs/>
          <w:sz w:val="24"/>
          <w:szCs w:val="24"/>
          <w:rPrChange w:id="138" w:author="Weights Jonathan" w:date="2020-09-22T08:45:00Z">
            <w:rPr>
              <w:rFonts w:ascii="Times New Roman" w:eastAsia="Times New Roman" w:hAnsi="Times New Roman" w:cs="Times New Roman"/>
              <w:b/>
              <w:bCs/>
              <w:sz w:val="21"/>
              <w:szCs w:val="21"/>
            </w:rPr>
          </w:rPrChange>
        </w:rPr>
        <w:t>curr</w:t>
      </w:r>
      <w:r w:rsidRPr="00967B2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rPrChange w:id="139" w:author="Weights Jonathan" w:date="2020-09-22T08:45:00Z">
            <w:rPr>
              <w:rFonts w:ascii="Times New Roman" w:eastAsia="Times New Roman" w:hAnsi="Times New Roman" w:cs="Times New Roman"/>
              <w:b/>
              <w:bCs/>
              <w:spacing w:val="-1"/>
              <w:sz w:val="21"/>
              <w:szCs w:val="21"/>
            </w:rPr>
          </w:rPrChange>
        </w:rPr>
        <w:t>i</w:t>
      </w:r>
      <w:r w:rsidRPr="00967B28">
        <w:rPr>
          <w:rFonts w:ascii="Times New Roman" w:eastAsia="Times New Roman" w:hAnsi="Times New Roman" w:cs="Times New Roman"/>
          <w:b/>
          <w:bCs/>
          <w:sz w:val="24"/>
          <w:szCs w:val="24"/>
          <w:rPrChange w:id="140" w:author="Weights Jonathan" w:date="2020-09-22T08:45:00Z">
            <w:rPr>
              <w:rFonts w:ascii="Times New Roman" w:eastAsia="Times New Roman" w:hAnsi="Times New Roman" w:cs="Times New Roman"/>
              <w:b/>
              <w:bCs/>
              <w:sz w:val="21"/>
              <w:szCs w:val="21"/>
            </w:rPr>
          </w:rPrChange>
        </w:rPr>
        <w:t>cu</w:t>
      </w:r>
      <w:r w:rsidRPr="00967B2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rPrChange w:id="141" w:author="Weights Jonathan" w:date="2020-09-22T08:45:00Z">
            <w:rPr>
              <w:rFonts w:ascii="Times New Roman" w:eastAsia="Times New Roman" w:hAnsi="Times New Roman" w:cs="Times New Roman"/>
              <w:b/>
              <w:bCs/>
              <w:spacing w:val="-1"/>
              <w:sz w:val="21"/>
              <w:szCs w:val="21"/>
            </w:rPr>
          </w:rPrChange>
        </w:rPr>
        <w:t>l</w:t>
      </w:r>
      <w:r w:rsidRPr="00967B28">
        <w:rPr>
          <w:rFonts w:ascii="Times New Roman" w:eastAsia="Times New Roman" w:hAnsi="Times New Roman" w:cs="Times New Roman"/>
          <w:b/>
          <w:bCs/>
          <w:sz w:val="24"/>
          <w:szCs w:val="24"/>
          <w:rPrChange w:id="142" w:author="Weights Jonathan" w:date="2020-09-22T08:45:00Z">
            <w:rPr>
              <w:rFonts w:ascii="Times New Roman" w:eastAsia="Times New Roman" w:hAnsi="Times New Roman" w:cs="Times New Roman"/>
              <w:b/>
              <w:bCs/>
              <w:sz w:val="21"/>
              <w:szCs w:val="21"/>
            </w:rPr>
          </w:rPrChange>
        </w:rPr>
        <w:t>ar</w:t>
      </w:r>
      <w:r w:rsidRPr="00967B28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rPrChange w:id="143" w:author="Weights Jonathan" w:date="2020-09-22T08:45:00Z">
            <w:rPr>
              <w:rFonts w:ascii="Times New Roman" w:eastAsia="Times New Roman" w:hAnsi="Times New Roman" w:cs="Times New Roman"/>
              <w:b/>
              <w:bCs/>
              <w:spacing w:val="-2"/>
              <w:sz w:val="21"/>
              <w:szCs w:val="21"/>
            </w:rPr>
          </w:rPrChange>
        </w:rPr>
        <w:t xml:space="preserve"> </w:t>
      </w:r>
      <w:r w:rsidRPr="00967B28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rPrChange w:id="144" w:author="Weights Jonathan" w:date="2020-09-22T08:45:00Z">
            <w:rPr>
              <w:rFonts w:ascii="Times New Roman" w:eastAsia="Times New Roman" w:hAnsi="Times New Roman" w:cs="Times New Roman"/>
              <w:b/>
              <w:bCs/>
              <w:spacing w:val="1"/>
              <w:sz w:val="21"/>
              <w:szCs w:val="21"/>
            </w:rPr>
          </w:rPrChange>
        </w:rPr>
        <w:t>A</w:t>
      </w:r>
      <w:r w:rsidRPr="00967B28">
        <w:rPr>
          <w:rFonts w:ascii="Times New Roman" w:eastAsia="Times New Roman" w:hAnsi="Times New Roman" w:cs="Times New Roman"/>
          <w:b/>
          <w:bCs/>
          <w:sz w:val="24"/>
          <w:szCs w:val="24"/>
          <w:rPrChange w:id="145" w:author="Weights Jonathan" w:date="2020-09-22T08:45:00Z">
            <w:rPr>
              <w:rFonts w:ascii="Times New Roman" w:eastAsia="Times New Roman" w:hAnsi="Times New Roman" w:cs="Times New Roman"/>
              <w:b/>
              <w:bCs/>
              <w:sz w:val="21"/>
              <w:szCs w:val="21"/>
            </w:rPr>
          </w:rPrChange>
        </w:rPr>
        <w:t>c</w:t>
      </w:r>
      <w:r w:rsidRPr="00967B2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rPrChange w:id="146" w:author="Weights Jonathan" w:date="2020-09-22T08:45:00Z">
            <w:rPr>
              <w:rFonts w:ascii="Times New Roman" w:eastAsia="Times New Roman" w:hAnsi="Times New Roman" w:cs="Times New Roman"/>
              <w:b/>
              <w:bCs/>
              <w:spacing w:val="-1"/>
              <w:sz w:val="21"/>
              <w:szCs w:val="21"/>
            </w:rPr>
          </w:rPrChange>
        </w:rPr>
        <w:t>ti</w:t>
      </w:r>
      <w:r w:rsidRPr="00967B28">
        <w:rPr>
          <w:rFonts w:ascii="Times New Roman" w:eastAsia="Times New Roman" w:hAnsi="Times New Roman" w:cs="Times New Roman"/>
          <w:b/>
          <w:bCs/>
          <w:sz w:val="24"/>
          <w:szCs w:val="24"/>
          <w:rPrChange w:id="147" w:author="Weights Jonathan" w:date="2020-09-22T08:45:00Z">
            <w:rPr>
              <w:rFonts w:ascii="Times New Roman" w:eastAsia="Times New Roman" w:hAnsi="Times New Roman" w:cs="Times New Roman"/>
              <w:b/>
              <w:bCs/>
              <w:sz w:val="21"/>
              <w:szCs w:val="21"/>
            </w:rPr>
          </w:rPrChange>
        </w:rPr>
        <w:t>v</w:t>
      </w:r>
      <w:r w:rsidRPr="00967B28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rPrChange w:id="148" w:author="Weights Jonathan" w:date="2020-09-22T08:45:00Z">
            <w:rPr>
              <w:rFonts w:ascii="Times New Roman" w:eastAsia="Times New Roman" w:hAnsi="Times New Roman" w:cs="Times New Roman"/>
              <w:b/>
              <w:bCs/>
              <w:spacing w:val="-1"/>
              <w:sz w:val="21"/>
              <w:szCs w:val="21"/>
            </w:rPr>
          </w:rPrChange>
        </w:rPr>
        <w:t>iti</w:t>
      </w:r>
      <w:r w:rsidRPr="00967B28">
        <w:rPr>
          <w:rFonts w:ascii="Times New Roman" w:eastAsia="Times New Roman" w:hAnsi="Times New Roman" w:cs="Times New Roman"/>
          <w:b/>
          <w:bCs/>
          <w:sz w:val="24"/>
          <w:szCs w:val="24"/>
          <w:rPrChange w:id="149" w:author="Weights Jonathan" w:date="2020-09-22T08:45:00Z">
            <w:rPr>
              <w:rFonts w:ascii="Times New Roman" w:eastAsia="Times New Roman" w:hAnsi="Times New Roman" w:cs="Times New Roman"/>
              <w:b/>
              <w:bCs/>
              <w:sz w:val="21"/>
              <w:szCs w:val="21"/>
            </w:rPr>
          </w:rPrChange>
        </w:rPr>
        <w:t>es</w:t>
      </w:r>
    </w:p>
    <w:p w14:paraId="1E1CF54B" w14:textId="69BD866E" w:rsidR="00973B66" w:rsidRDefault="00953DCC">
      <w:pPr>
        <w:tabs>
          <w:tab w:val="left" w:pos="1760"/>
        </w:tabs>
        <w:spacing w:before="99" w:after="0" w:line="240" w:lineRule="auto"/>
        <w:ind w:left="114" w:right="-20"/>
        <w:rPr>
          <w:rFonts w:ascii="Times New Roman" w:eastAsia="SimSun" w:hAnsi="Times New Roman" w:cs="Times New Roman"/>
          <w:b/>
          <w:bCs/>
          <w:sz w:val="21"/>
          <w:szCs w:val="21"/>
          <w:highlight w:val="yellow"/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29C45BEA" wp14:editId="5E93DE21">
                <wp:simplePos x="0" y="0"/>
                <wp:positionH relativeFrom="page">
                  <wp:posOffset>269240</wp:posOffset>
                </wp:positionH>
                <wp:positionV relativeFrom="paragraph">
                  <wp:posOffset>36195</wp:posOffset>
                </wp:positionV>
                <wp:extent cx="7020560" cy="1270"/>
                <wp:effectExtent l="0" t="0" r="282575" b="41910"/>
                <wp:wrapNone/>
                <wp:docPr id="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0560" cy="1270"/>
                          <a:chOff x="425" y="57"/>
                          <a:chExt cx="11057" cy="2"/>
                        </a:xfrm>
                      </wpg:grpSpPr>
                      <wps:wsp>
                        <wps:cNvPr id="4" name="Freeform 12"/>
                        <wps:cNvSpPr>
                          <a:spLocks noEditPoints="1"/>
                        </wps:cNvSpPr>
                        <wps:spPr bwMode="auto">
                          <a:xfrm>
                            <a:off x="850" y="114"/>
                            <a:ext cx="11057" cy="0"/>
                          </a:xfrm>
                          <a:custGeom>
                            <a:avLst/>
                            <a:gdLst>
                              <a:gd name="T0" fmla="+- 0 425 425"/>
                              <a:gd name="T1" fmla="*/ T0 w 11057"/>
                              <a:gd name="T2" fmla="+- 0 11482 425"/>
                              <a:gd name="T3" fmla="*/ T2 w 1105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057">
                                <a:moveTo>
                                  <a:pt x="0" y="0"/>
                                </a:moveTo>
                                <a:lnTo>
                                  <a:pt x="11057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4D0E89" id="Group 11" o:spid="_x0000_s1026" style="position:absolute;margin-left:21.2pt;margin-top:2.85pt;width:552.8pt;height:.1pt;z-index:-251657728;mso-position-horizontal-relative:page" coordorigin="425,57" coordsize="1105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">
                <v:shape id="Freeform 12" o:spid="_x0000_s1027" style="position:absolute;left:850;top:114;width:11057;height:0;visibility:visible;mso-wrap-style:square;v-text-anchor:top" coordsize="110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" path="m,l11057,e" filled="f" strokeweight=".58pt">
                  <v:path arrowok="t" o:connecttype="custom" o:connectlocs="0,0;11057,0" o:connectangles="0,0"/>
                  <o:lock v:ext="edit" verticies="t"/>
                </v:shape>
                <w10:wrap anchorx="page"/>
              </v:group>
            </w:pict>
          </mc:Fallback>
        </mc:AlternateConten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>09</w:t>
      </w:r>
      <w:r w:rsidR="00BC7793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>2014</w:t>
      </w:r>
      <w:r w:rsidR="00BC7793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-</w: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>Present</w: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 w:rsidR="00BC7793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K</w:t>
      </w:r>
      <w:r w:rsidR="00BC7793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e</w: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>y M</w:t>
      </w:r>
      <w:r w:rsidR="00BC7793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e</w:t>
      </w:r>
      <w:r w:rsidR="00BC7793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m</w:t>
      </w:r>
      <w:r w:rsidR="00BC7793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b</w:t>
      </w:r>
      <w:r w:rsidR="00BC7793">
        <w:rPr>
          <w:rFonts w:ascii="Times New Roman" w:eastAsia="Times New Roman" w:hAnsi="Times New Roman" w:cs="Times New Roman"/>
          <w:b/>
          <w:bCs/>
          <w:sz w:val="21"/>
          <w:szCs w:val="21"/>
        </w:rPr>
        <w:t>er,</w:t>
      </w:r>
      <w:r w:rsidR="00BC7793">
        <w:rPr>
          <w:rFonts w:ascii="Times New Roman" w:eastAsia="SimSun" w:hAnsi="Times New Roman" w:cs="Times New Roman" w:hint="eastAsia"/>
          <w:b/>
          <w:bCs/>
          <w:sz w:val="21"/>
          <w:szCs w:val="21"/>
          <w:lang w:eastAsia="zh-CN"/>
        </w:rPr>
        <w:t xml:space="preserve"> </w:t>
      </w:r>
      <w:r w:rsidR="00BC7793">
        <w:rPr>
          <w:rFonts w:ascii="Times New Roman" w:eastAsia="SimSun" w:hAnsi="Times New Roman" w:cs="Times New Roman" w:hint="eastAsia"/>
          <w:sz w:val="21"/>
          <w:szCs w:val="21"/>
          <w:highlight w:val="yellow"/>
          <w:lang w:eastAsia="zh-CN"/>
        </w:rPr>
        <w:t>Publicity Team</w:t>
      </w:r>
      <w:r w:rsidR="00A35BE7">
        <w:rPr>
          <w:rFonts w:ascii="Times New Roman" w:eastAsia="SimSun" w:hAnsi="Times New Roman" w:cs="Times New Roman"/>
          <w:sz w:val="21"/>
          <w:szCs w:val="21"/>
          <w:highlight w:val="yellow"/>
          <w:lang w:eastAsia="zh-CN"/>
        </w:rPr>
        <w:t xml:space="preserve"> </w:t>
      </w:r>
      <w:r w:rsidR="00BC7793">
        <w:rPr>
          <w:rFonts w:ascii="Times New Roman" w:eastAsia="SimSun" w:hAnsi="Times New Roman" w:cs="Times New Roman" w:hint="eastAsia"/>
          <w:sz w:val="21"/>
          <w:szCs w:val="21"/>
          <w:highlight w:val="yellow"/>
          <w:lang w:eastAsia="zh-CN"/>
        </w:rPr>
        <w:t>&amp;</w:t>
      </w:r>
      <w:r w:rsidR="00A35BE7">
        <w:rPr>
          <w:rFonts w:ascii="Times New Roman" w:eastAsia="SimSun" w:hAnsi="Times New Roman" w:cs="Times New Roman"/>
          <w:sz w:val="21"/>
          <w:szCs w:val="21"/>
          <w:highlight w:val="yellow"/>
          <w:lang w:eastAsia="zh-CN"/>
        </w:rPr>
        <w:t xml:space="preserve"> </w:t>
      </w:r>
      <w:r w:rsidR="00BC7793">
        <w:rPr>
          <w:rFonts w:ascii="Times New Roman" w:eastAsia="SimSun" w:hAnsi="Times New Roman" w:cs="Times New Roman" w:hint="eastAsia"/>
          <w:sz w:val="21"/>
          <w:szCs w:val="21"/>
          <w:highlight w:val="yellow"/>
          <w:lang w:eastAsia="zh-CN"/>
        </w:rPr>
        <w:t>Operation Team</w:t>
      </w:r>
    </w:p>
    <w:p w14:paraId="57FAFD56" w14:textId="77777777" w:rsidR="00973B66" w:rsidRDefault="00BC7793">
      <w:pPr>
        <w:tabs>
          <w:tab w:val="left" w:pos="1760"/>
        </w:tabs>
        <w:spacing w:before="99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Tanj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Pagar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h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xecu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itt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, 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pore</w:t>
      </w:r>
    </w:p>
    <w:p w14:paraId="52D5BAD6" w14:textId="1599AFD8" w:rsidR="00973B66" w:rsidRDefault="00BC7793">
      <w:pPr>
        <w:tabs>
          <w:tab w:val="left" w:pos="520"/>
        </w:tabs>
        <w:spacing w:before="40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>
        <w:rPr>
          <w:rFonts w:ascii="Segoe UI Symbol" w:eastAsia="Segoe UI Symbol" w:hAnsi="Segoe UI Symbol" w:cs="Segoe UI Symbol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  <w:highlight w:val="yellow"/>
          <w:u w:val="single"/>
        </w:rPr>
        <w:t>Pub</w:t>
      </w:r>
      <w:r>
        <w:rPr>
          <w:rFonts w:ascii="Times New Roman" w:eastAsia="Times New Roman" w:hAnsi="Times New Roman" w:cs="Times New Roman"/>
          <w:spacing w:val="-1"/>
          <w:sz w:val="21"/>
          <w:szCs w:val="21"/>
          <w:highlight w:val="yellow"/>
          <w:u w:val="single"/>
        </w:rPr>
        <w:t>li</w:t>
      </w:r>
      <w:r>
        <w:rPr>
          <w:rFonts w:ascii="Times New Roman" w:eastAsia="Times New Roman" w:hAnsi="Times New Roman" w:cs="Times New Roman"/>
          <w:sz w:val="21"/>
          <w:szCs w:val="21"/>
          <w:highlight w:val="yellow"/>
          <w:u w:val="single"/>
        </w:rPr>
        <w:t>c</w:t>
      </w:r>
      <w:r>
        <w:rPr>
          <w:rFonts w:ascii="Times New Roman" w:eastAsia="Times New Roman" w:hAnsi="Times New Roman" w:cs="Times New Roman"/>
          <w:spacing w:val="-1"/>
          <w:sz w:val="21"/>
          <w:szCs w:val="21"/>
          <w:highlight w:val="yellow"/>
          <w:u w:val="single"/>
        </w:rPr>
        <w:t>it</w:t>
      </w:r>
      <w:r>
        <w:rPr>
          <w:rFonts w:ascii="Times New Roman" w:eastAsia="Times New Roman" w:hAnsi="Times New Roman" w:cs="Times New Roman"/>
          <w:sz w:val="21"/>
          <w:szCs w:val="21"/>
          <w:highlight w:val="yellow"/>
          <w:u w:val="single"/>
        </w:rPr>
        <w:t xml:space="preserve">y </w:t>
      </w:r>
      <w:r>
        <w:rPr>
          <w:rFonts w:ascii="Times New Roman" w:eastAsia="SimSun" w:hAnsi="Times New Roman" w:cs="Times New Roman" w:hint="eastAsia"/>
          <w:sz w:val="21"/>
          <w:szCs w:val="21"/>
          <w:highlight w:val="yellow"/>
          <w:u w:val="single"/>
          <w:lang w:eastAsia="zh-CN"/>
        </w:rPr>
        <w:t>T</w:t>
      </w:r>
      <w:r>
        <w:rPr>
          <w:rFonts w:ascii="Times New Roman" w:eastAsia="Times New Roman" w:hAnsi="Times New Roman" w:cs="Times New Roman"/>
          <w:sz w:val="21"/>
          <w:szCs w:val="21"/>
          <w:highlight w:val="yellow"/>
          <w:u w:val="single"/>
        </w:rPr>
        <w:t>ea</w:t>
      </w:r>
      <w:r>
        <w:rPr>
          <w:rFonts w:ascii="Times New Roman" w:eastAsia="Times New Roman" w:hAnsi="Times New Roman" w:cs="Times New Roman"/>
          <w:spacing w:val="-1"/>
          <w:sz w:val="21"/>
          <w:szCs w:val="21"/>
          <w:highlight w:val="yellow"/>
          <w:u w:val="single"/>
        </w:rPr>
        <w:t>m</w:t>
      </w:r>
      <w:ins w:id="150" w:author="Weights Jonathan" w:date="2020-09-22T09:22:00Z">
        <w:r w:rsidR="00731EA6">
          <w:rPr>
            <w:rFonts w:ascii="Times New Roman" w:eastAsia="Times New Roman" w:hAnsi="Times New Roman" w:cs="Times New Roman"/>
            <w:spacing w:val="-1"/>
            <w:sz w:val="21"/>
            <w:szCs w:val="21"/>
            <w:u w:val="single"/>
          </w:rPr>
          <w:t>:</w:t>
        </w:r>
      </w:ins>
      <w:r>
        <w:rPr>
          <w:rFonts w:ascii="Times New Roman" w:eastAsia="SimSun" w:hAnsi="Times New Roman" w:cs="Times New Roman" w:hint="eastAsia"/>
          <w:spacing w:val="-1"/>
          <w:sz w:val="21"/>
          <w:szCs w:val="21"/>
          <w:lang w:eastAsia="zh-CN"/>
        </w:rPr>
        <w:t xml:space="preserve"> or</w:t>
      </w:r>
      <w:r>
        <w:rPr>
          <w:rFonts w:ascii="Times New Roman" w:eastAsia="Times New Roman" w:hAnsi="Times New Roman" w:cs="Times New Roman"/>
          <w:sz w:val="21"/>
          <w:szCs w:val="21"/>
        </w:rPr>
        <w:t>gan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SimSun" w:hAnsi="Times New Roman" w:cs="Times New Roman" w:hint="eastAsia"/>
          <w:spacing w:val="-1"/>
          <w:sz w:val="21"/>
          <w:szCs w:val="21"/>
          <w:lang w:eastAsia="zh-CN"/>
        </w:rPr>
        <w:t>zed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Tan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ng P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gar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ub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3</w:t>
      </w:r>
      <w:ins w:id="151" w:author="Weights Jonathan" w:date="2020-09-22T09:22:00Z">
        <w:r w:rsidR="00731EA6">
          <w:rPr>
            <w:rFonts w:ascii="Times New Roman" w:eastAsia="Times New Roman" w:hAnsi="Times New Roman" w:cs="Times New Roman"/>
            <w:spacing w:val="-1"/>
            <w:sz w:val="21"/>
            <w:szCs w:val="21"/>
          </w:rPr>
          <w:t xml:space="preserve"> </w:t>
        </w:r>
      </w:ins>
      <w:del w:id="152" w:author="Weights Jonathan" w:date="2020-09-22T09:22:00Z">
        <w:r w:rsidDel="00731EA6">
          <w:rPr>
            <w:rFonts w:ascii="Times New Roman" w:eastAsia="Times New Roman" w:hAnsi="Times New Roman" w:cs="Times New Roman"/>
            <w:spacing w:val="-1"/>
            <w:sz w:val="21"/>
            <w:szCs w:val="21"/>
          </w:rPr>
          <w:delText>-</w:delText>
        </w:r>
      </w:del>
      <w:r>
        <w:rPr>
          <w:rFonts w:ascii="Times New Roman" w:eastAsia="Times New Roman" w:hAnsi="Times New Roman" w:cs="Times New Roman"/>
          <w:sz w:val="21"/>
          <w:szCs w:val="21"/>
        </w:rPr>
        <w:t>on</w:t>
      </w:r>
      <w:ins w:id="153" w:author="Weights Jonathan" w:date="2020-09-22T09:22:00Z">
        <w:r w:rsidR="00731EA6">
          <w:rPr>
            <w:rFonts w:ascii="Times New Roman" w:eastAsia="Times New Roman" w:hAnsi="Times New Roman" w:cs="Times New Roman"/>
            <w:sz w:val="21"/>
            <w:szCs w:val="21"/>
          </w:rPr>
          <w:t xml:space="preserve"> </w:t>
        </w:r>
      </w:ins>
      <w:del w:id="154" w:author="Weights Jonathan" w:date="2020-09-22T09:22:00Z">
        <w:r w:rsidDel="00731EA6">
          <w:rPr>
            <w:rFonts w:ascii="Times New Roman" w:eastAsia="Times New Roman" w:hAnsi="Times New Roman" w:cs="Times New Roman"/>
            <w:sz w:val="21"/>
            <w:szCs w:val="21"/>
          </w:rPr>
          <w:delText>–</w:delText>
        </w:r>
      </w:del>
      <w:r>
        <w:rPr>
          <w:rFonts w:ascii="Times New Roman" w:eastAsia="Times New Roman" w:hAnsi="Times New Roman" w:cs="Times New Roman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ke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Tourna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ent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spacing w:val="-1"/>
          <w:sz w:val="21"/>
          <w:szCs w:val="21"/>
          <w:lang w:eastAsia="zh-CN"/>
        </w:rPr>
        <w:t>in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A35BE7">
        <w:rPr>
          <w:rFonts w:ascii="Times New Roman" w:eastAsia="Times New Roman" w:hAnsi="Times New Roman" w:cs="Times New Roman"/>
          <w:sz w:val="21"/>
          <w:szCs w:val="21"/>
        </w:rPr>
        <w:t>S</w:t>
      </w:r>
      <w:r w:rsidR="00A35BE7">
        <w:rPr>
          <w:rFonts w:ascii="Times New Roman" w:eastAsia="Times New Roman" w:hAnsi="Times New Roman" w:cs="Times New Roman"/>
          <w:spacing w:val="-2"/>
          <w:sz w:val="21"/>
          <w:szCs w:val="21"/>
        </w:rPr>
        <w:t>e</w:t>
      </w:r>
      <w:r w:rsidR="00A35BE7">
        <w:rPr>
          <w:rFonts w:ascii="Times New Roman" w:eastAsia="Times New Roman" w:hAnsi="Times New Roman" w:cs="Times New Roman"/>
          <w:sz w:val="21"/>
          <w:szCs w:val="21"/>
        </w:rPr>
        <w:t>p</w:t>
      </w:r>
      <w:r w:rsidR="00A35BE7">
        <w:rPr>
          <w:rFonts w:ascii="Times New Roman" w:eastAsia="SimSun" w:hAnsi="Times New Roman" w:cs="Times New Roman"/>
          <w:sz w:val="21"/>
          <w:szCs w:val="21"/>
          <w:lang w:eastAsia="zh-CN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2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z w:val="21"/>
          <w:szCs w:val="21"/>
        </w:rPr>
        <w:t>14</w:t>
      </w:r>
    </w:p>
    <w:p w14:paraId="6C6D817A" w14:textId="2C0D39D9" w:rsidR="00973B66" w:rsidRDefault="00BC7793">
      <w:pPr>
        <w:tabs>
          <w:tab w:val="left" w:pos="520"/>
        </w:tabs>
        <w:spacing w:before="32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>
        <w:rPr>
          <w:rFonts w:ascii="Segoe UI Symbol" w:eastAsia="Segoe UI Symbol" w:hAnsi="Segoe UI Symbol" w:cs="Segoe UI Symbol"/>
          <w:sz w:val="21"/>
          <w:szCs w:val="21"/>
        </w:rPr>
        <w:tab/>
      </w:r>
      <w:r>
        <w:rPr>
          <w:rFonts w:ascii="Times New Roman" w:eastAsia="Times New Roman" w:hAnsi="Times New Roman" w:cs="Times New Roman"/>
          <w:spacing w:val="1"/>
          <w:sz w:val="21"/>
          <w:szCs w:val="21"/>
          <w:highlight w:val="yellow"/>
          <w:u w:val="single"/>
        </w:rPr>
        <w:t>O</w:t>
      </w:r>
      <w:r>
        <w:rPr>
          <w:rFonts w:ascii="Times New Roman" w:eastAsia="Times New Roman" w:hAnsi="Times New Roman" w:cs="Times New Roman"/>
          <w:sz w:val="21"/>
          <w:szCs w:val="21"/>
          <w:highlight w:val="yellow"/>
          <w:u w:val="single"/>
        </w:rPr>
        <w:t>pe</w:t>
      </w:r>
      <w:r>
        <w:rPr>
          <w:rFonts w:ascii="Times New Roman" w:eastAsia="Times New Roman" w:hAnsi="Times New Roman" w:cs="Times New Roman"/>
          <w:spacing w:val="-1"/>
          <w:sz w:val="21"/>
          <w:szCs w:val="21"/>
          <w:highlight w:val="yellow"/>
          <w:u w:val="single"/>
        </w:rPr>
        <w:t>r</w:t>
      </w:r>
      <w:r>
        <w:rPr>
          <w:rFonts w:ascii="Times New Roman" w:eastAsia="Times New Roman" w:hAnsi="Times New Roman" w:cs="Times New Roman"/>
          <w:sz w:val="21"/>
          <w:szCs w:val="21"/>
          <w:highlight w:val="yellow"/>
          <w:u w:val="single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  <w:highlight w:val="yellow"/>
          <w:u w:val="single"/>
        </w:rPr>
        <w:t>ti</w:t>
      </w:r>
      <w:r>
        <w:rPr>
          <w:rFonts w:ascii="Times New Roman" w:eastAsia="Times New Roman" w:hAnsi="Times New Roman" w:cs="Times New Roman"/>
          <w:sz w:val="21"/>
          <w:szCs w:val="21"/>
          <w:highlight w:val="yellow"/>
          <w:u w:val="single"/>
        </w:rPr>
        <w:t xml:space="preserve">on </w:t>
      </w:r>
      <w:r>
        <w:rPr>
          <w:rFonts w:ascii="Times New Roman" w:eastAsia="SimSun" w:hAnsi="Times New Roman" w:cs="Times New Roman" w:hint="eastAsia"/>
          <w:sz w:val="21"/>
          <w:szCs w:val="21"/>
          <w:highlight w:val="yellow"/>
          <w:u w:val="single"/>
          <w:lang w:eastAsia="zh-CN"/>
        </w:rPr>
        <w:t>T</w:t>
      </w:r>
      <w:r>
        <w:rPr>
          <w:rFonts w:ascii="Times New Roman" w:eastAsia="Times New Roman" w:hAnsi="Times New Roman" w:cs="Times New Roman"/>
          <w:sz w:val="21"/>
          <w:szCs w:val="21"/>
          <w:highlight w:val="yellow"/>
          <w:u w:val="single"/>
        </w:rPr>
        <w:t>ea</w:t>
      </w:r>
      <w:r>
        <w:rPr>
          <w:rFonts w:ascii="Times New Roman" w:eastAsia="Times New Roman" w:hAnsi="Times New Roman" w:cs="Times New Roman"/>
          <w:spacing w:val="-1"/>
          <w:sz w:val="21"/>
          <w:szCs w:val="21"/>
          <w:highlight w:val="yellow"/>
          <w:u w:val="single"/>
        </w:rPr>
        <w:t>m</w:t>
      </w:r>
      <w:ins w:id="155" w:author="Weights Jonathan" w:date="2020-09-22T09:22:00Z">
        <w:r w:rsidR="00731EA6">
          <w:rPr>
            <w:rFonts w:ascii="Times New Roman" w:eastAsia="Times New Roman" w:hAnsi="Times New Roman" w:cs="Times New Roman"/>
            <w:spacing w:val="-1"/>
            <w:sz w:val="21"/>
            <w:szCs w:val="21"/>
            <w:highlight w:val="yellow"/>
            <w:u w:val="single"/>
          </w:rPr>
          <w:t>:</w:t>
        </w:r>
      </w:ins>
      <w:r>
        <w:rPr>
          <w:rFonts w:ascii="Times New Roman" w:eastAsia="SimSun" w:hAnsi="Times New Roman" w:cs="Times New Roman" w:hint="eastAsia"/>
          <w:spacing w:val="-1"/>
          <w:sz w:val="21"/>
          <w:szCs w:val="21"/>
          <w:highlight w:val="yellow"/>
          <w:lang w:eastAsia="zh-CN"/>
        </w:rPr>
        <w:t xml:space="preserve"> </w:t>
      </w:r>
      <w:r>
        <w:rPr>
          <w:rFonts w:ascii="Times New Roman" w:eastAsia="SimSun" w:hAnsi="Times New Roman" w:cs="Times New Roman" w:hint="eastAsia"/>
          <w:spacing w:val="-1"/>
          <w:sz w:val="21"/>
          <w:szCs w:val="21"/>
          <w:lang w:eastAsia="zh-CN"/>
        </w:rPr>
        <w:t xml:space="preserve">organized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PC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ba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t</w:t>
      </w:r>
      <w:r>
        <w:rPr>
          <w:rFonts w:ascii="Times New Roman" w:eastAsia="Times New Roman" w:hAnsi="Times New Roman" w:cs="Times New Roman"/>
          <w:sz w:val="21"/>
          <w:szCs w:val="21"/>
        </w:rPr>
        <w:t>eam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ng </w:t>
      </w:r>
      <w:r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in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="00A35BE7">
        <w:rPr>
          <w:rFonts w:ascii="Times New Roman" w:eastAsia="Times New Roman" w:hAnsi="Times New Roman" w:cs="Times New Roman"/>
          <w:sz w:val="21"/>
          <w:szCs w:val="21"/>
        </w:rPr>
        <w:t>Feb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2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z w:val="21"/>
          <w:szCs w:val="21"/>
        </w:rPr>
        <w:t>14</w:t>
      </w:r>
      <w:r w:rsidR="00A35BE7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; 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an</w:t>
      </w:r>
      <w:r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ized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BB</w:t>
      </w:r>
      <w:r>
        <w:rPr>
          <w:rFonts w:ascii="Times New Roman" w:eastAsia="Times New Roman" w:hAnsi="Times New Roman" w:cs="Times New Roman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>or SM2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18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 ba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SimSun" w:hAnsi="Times New Roman" w:cs="Times New Roman" w:hint="eastAsia"/>
          <w:spacing w:val="1"/>
          <w:sz w:val="21"/>
          <w:szCs w:val="21"/>
          <w:lang w:eastAsia="zh-CN"/>
        </w:rPr>
        <w:t>in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="00A35BE7">
        <w:rPr>
          <w:rFonts w:ascii="Times New Roman" w:eastAsia="Times New Roman" w:hAnsi="Times New Roman" w:cs="Times New Roman"/>
          <w:sz w:val="21"/>
          <w:szCs w:val="21"/>
        </w:rPr>
        <w:t>Feb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2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z w:val="21"/>
          <w:szCs w:val="21"/>
        </w:rPr>
        <w:t>15</w:t>
      </w:r>
    </w:p>
    <w:p w14:paraId="400D0813" w14:textId="77777777" w:rsidR="00973B66" w:rsidRDefault="00973B66">
      <w:pPr>
        <w:spacing w:before="5" w:after="0" w:line="170" w:lineRule="exact"/>
        <w:rPr>
          <w:sz w:val="17"/>
          <w:szCs w:val="17"/>
        </w:rPr>
      </w:pPr>
    </w:p>
    <w:p w14:paraId="4EFBAA53" w14:textId="77777777" w:rsidR="00973B66" w:rsidRDefault="00973B66">
      <w:pPr>
        <w:spacing w:after="0" w:line="200" w:lineRule="exact"/>
        <w:rPr>
          <w:sz w:val="20"/>
          <w:szCs w:val="20"/>
        </w:rPr>
      </w:pPr>
    </w:p>
    <w:p w14:paraId="27C221CC" w14:textId="302CF009" w:rsidR="00973B66" w:rsidRDefault="00BC7793">
      <w:pPr>
        <w:tabs>
          <w:tab w:val="left" w:pos="1760"/>
        </w:tabs>
        <w:spacing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09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2014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6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2015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y M</w:t>
      </w:r>
      <w:r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er,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Euso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or</w:t>
      </w:r>
      <w:r w:rsidR="00A35BE7">
        <w:rPr>
          <w:rFonts w:ascii="Times New Roman" w:eastAsia="Times New Roman" w:hAnsi="Times New Roman" w:cs="Times New Roman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deo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W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ng,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f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al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ver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sit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 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pore</w:t>
      </w:r>
    </w:p>
    <w:p w14:paraId="5D975B4F" w14:textId="43FB9F06" w:rsidR="00973B66" w:rsidRDefault="00BC7793">
      <w:pPr>
        <w:tabs>
          <w:tab w:val="left" w:pos="520"/>
        </w:tabs>
        <w:spacing w:before="32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>Worked as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 xml:space="preserve">one of the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main </w:t>
      </w:r>
      <w:r w:rsidR="00A35BE7">
        <w:rPr>
          <w:rFonts w:ascii="Times New Roman" w:eastAsia="Times New Roman" w:hAnsi="Times New Roman" w:cs="Times New Roman"/>
          <w:sz w:val="21"/>
          <w:szCs w:val="21"/>
        </w:rPr>
        <w:t>photo</w:t>
      </w:r>
      <w:r>
        <w:rPr>
          <w:rFonts w:ascii="Times New Roman" w:eastAsia="Times New Roman" w:hAnsi="Times New Roman" w:cs="Times New Roman"/>
          <w:sz w:val="21"/>
          <w:szCs w:val="21"/>
        </w:rPr>
        <w:t>grapher</w:t>
      </w:r>
      <w:r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>s</w:t>
      </w:r>
      <w:r w:rsidR="00A35BE7">
        <w:rPr>
          <w:rFonts w:ascii="Times New Roman" w:eastAsia="Times New Roman" w:hAnsi="Times New Roman" w:cs="Times New Roman"/>
          <w:sz w:val="21"/>
          <w:szCs w:val="21"/>
        </w:rPr>
        <w:t xml:space="preserve"> and video editor</w:t>
      </w:r>
      <w:ins w:id="156" w:author="Weights Jonathan" w:date="2020-09-22T09:23:00Z">
        <w:r w:rsidR="00731EA6">
          <w:rPr>
            <w:rFonts w:ascii="Times New Roman" w:eastAsia="Times New Roman" w:hAnsi="Times New Roman" w:cs="Times New Roman"/>
            <w:sz w:val="21"/>
            <w:szCs w:val="21"/>
          </w:rPr>
          <w:t>s</w:t>
        </w:r>
      </w:ins>
      <w:r w:rsidR="00A35BE7">
        <w:rPr>
          <w:rFonts w:ascii="Times New Roman" w:eastAsia="Times New Roman" w:hAnsi="Times New Roman" w:cs="Times New Roman"/>
          <w:sz w:val="21"/>
          <w:szCs w:val="21"/>
          <w:lang w:val="en-SG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for hall events</w:t>
      </w:r>
    </w:p>
    <w:p w14:paraId="1296DB7D" w14:textId="77777777" w:rsidR="00973B66" w:rsidRDefault="00973B66">
      <w:pPr>
        <w:spacing w:before="5" w:after="0" w:line="170" w:lineRule="exact"/>
        <w:rPr>
          <w:sz w:val="17"/>
          <w:szCs w:val="17"/>
        </w:rPr>
      </w:pPr>
    </w:p>
    <w:p w14:paraId="406F1291" w14:textId="77777777" w:rsidR="00973B66" w:rsidRDefault="00973B66">
      <w:pPr>
        <w:spacing w:after="0" w:line="200" w:lineRule="exact"/>
        <w:rPr>
          <w:sz w:val="20"/>
          <w:szCs w:val="20"/>
        </w:rPr>
      </w:pPr>
    </w:p>
    <w:p w14:paraId="00281B72" w14:textId="77777777" w:rsidR="00973B66" w:rsidRDefault="00BC7793">
      <w:pPr>
        <w:tabs>
          <w:tab w:val="left" w:pos="1760"/>
        </w:tabs>
        <w:spacing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09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2014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6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2015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  <w:t>Be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er</w:t>
      </w:r>
      <w:r>
        <w:rPr>
          <w:rFonts w:ascii="Times New Roman" w:eastAsia="SimSun" w:hAnsi="Times New Roman" w:cs="Times New Roman" w:hint="eastAsia"/>
          <w:b/>
          <w:bCs/>
          <w:sz w:val="21"/>
          <w:szCs w:val="21"/>
          <w:lang w:eastAsia="zh-CN"/>
        </w:rPr>
        <w:t>,</w:t>
      </w:r>
      <w:r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2 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ar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Ba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ch 18</w:t>
      </w:r>
      <w:r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th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ers, 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gap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</w:p>
    <w:p w14:paraId="1DB1A4EE" w14:textId="53BD77AD" w:rsidR="00973B66" w:rsidRDefault="00BC7793">
      <w:pPr>
        <w:tabs>
          <w:tab w:val="left" w:pos="520"/>
        </w:tabs>
        <w:spacing w:before="40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>
        <w:rPr>
          <w:rFonts w:ascii="Segoe UI Symbol" w:eastAsia="Segoe UI Symbol" w:hAnsi="Segoe UI Symbol" w:cs="Segoe UI Symbol"/>
          <w:sz w:val="21"/>
          <w:szCs w:val="21"/>
        </w:rPr>
        <w:tab/>
      </w:r>
      <w:r>
        <w:rPr>
          <w:rFonts w:ascii="Times New Roman" w:eastAsia="Times New Roman" w:hAnsi="Times New Roman" w:cs="Times New Roman" w:hint="eastAsia"/>
          <w:sz w:val="21"/>
          <w:szCs w:val="21"/>
          <w:highlight w:val="yellow"/>
          <w:lang w:eastAsia="zh-CN"/>
        </w:rPr>
        <w:t>Assisted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the be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fri</w:t>
      </w:r>
      <w:r>
        <w:rPr>
          <w:rFonts w:ascii="Times New Roman" w:eastAsia="Times New Roman" w:hAnsi="Times New Roman" w:cs="Times New Roman"/>
          <w:sz w:val="21"/>
          <w:szCs w:val="21"/>
        </w:rPr>
        <w:t>end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es </w:t>
      </w:r>
      <w:r w:rsidR="00A35BE7">
        <w:rPr>
          <w:rFonts w:ascii="Times New Roman" w:eastAsia="Times New Roman" w:hAnsi="Times New Roman" w:cs="Times New Roman"/>
          <w:sz w:val="21"/>
          <w:szCs w:val="21"/>
        </w:rPr>
        <w:t xml:space="preserve">to travel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nd 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e a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d </w:t>
      </w:r>
      <w:del w:id="157" w:author="Weights Jonathan" w:date="2020-09-22T09:23:00Z">
        <w:r w:rsidR="00A35BE7" w:rsidDel="00731EA6">
          <w:rPr>
            <w:rFonts w:ascii="Times New Roman" w:eastAsia="Times New Roman" w:hAnsi="Times New Roman" w:cs="Times New Roman"/>
            <w:sz w:val="21"/>
            <w:szCs w:val="21"/>
          </w:rPr>
          <w:delText xml:space="preserve">get </w:delText>
        </w:r>
        <w:r w:rsidDel="00731EA6">
          <w:rPr>
            <w:rFonts w:ascii="Times New Roman" w:eastAsia="Times New Roman" w:hAnsi="Times New Roman" w:cs="Times New Roman"/>
            <w:spacing w:val="-1"/>
            <w:sz w:val="21"/>
            <w:szCs w:val="21"/>
          </w:rPr>
          <w:delText>t</w:delText>
        </w:r>
        <w:r w:rsidDel="00731EA6">
          <w:rPr>
            <w:rFonts w:ascii="Times New Roman" w:eastAsia="Times New Roman" w:hAnsi="Times New Roman" w:cs="Times New Roman"/>
            <w:sz w:val="21"/>
            <w:szCs w:val="21"/>
          </w:rPr>
          <w:delText>h</w:delText>
        </w:r>
        <w:r w:rsidDel="00731EA6">
          <w:rPr>
            <w:rFonts w:ascii="Times New Roman" w:eastAsia="Times New Roman" w:hAnsi="Times New Roman" w:cs="Times New Roman"/>
            <w:spacing w:val="-1"/>
            <w:sz w:val="21"/>
            <w:szCs w:val="21"/>
          </w:rPr>
          <w:delText>r</w:delText>
        </w:r>
        <w:r w:rsidDel="00731EA6">
          <w:rPr>
            <w:rFonts w:ascii="Times New Roman" w:eastAsia="Times New Roman" w:hAnsi="Times New Roman" w:cs="Times New Roman"/>
            <w:sz w:val="21"/>
            <w:szCs w:val="21"/>
          </w:rPr>
          <w:delText>ough</w:delText>
        </w:r>
      </w:del>
      <w:ins w:id="158" w:author="Weights Jonathan" w:date="2020-09-22T09:23:00Z">
        <w:r w:rsidR="00731EA6">
          <w:rPr>
            <w:rFonts w:ascii="Times New Roman" w:eastAsia="Times New Roman" w:hAnsi="Times New Roman" w:cs="Times New Roman"/>
            <w:sz w:val="21"/>
            <w:szCs w:val="21"/>
          </w:rPr>
          <w:t>receive</w:t>
        </w:r>
      </w:ins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cal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checks</w:t>
      </w:r>
    </w:p>
    <w:p w14:paraId="43110100" w14:textId="3D8FBC7B" w:rsidR="00973B66" w:rsidRDefault="00BC7793">
      <w:pPr>
        <w:tabs>
          <w:tab w:val="left" w:pos="520"/>
        </w:tabs>
        <w:spacing w:before="32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>
        <w:rPr>
          <w:rFonts w:ascii="Segoe UI Symbol" w:eastAsia="Segoe UI Symbol" w:hAnsi="Segoe UI Symbol" w:cs="Segoe UI Symbol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>Took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cha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ge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of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he ev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>or be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fri</w:t>
      </w:r>
      <w:r>
        <w:rPr>
          <w:rFonts w:ascii="Times New Roman" w:eastAsia="Times New Roman" w:hAnsi="Times New Roman" w:cs="Times New Roman"/>
          <w:sz w:val="21"/>
          <w:szCs w:val="21"/>
        </w:rPr>
        <w:t>endees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at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os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ove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Cen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sz w:val="21"/>
          <w:szCs w:val="21"/>
        </w:rPr>
        <w:t>e, a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d </w:t>
      </w:r>
      <w:r w:rsidR="00A35BE7">
        <w:rPr>
          <w:rFonts w:ascii="Times New Roman" w:eastAsia="Times New Roman" w:hAnsi="Times New Roman" w:cs="Times New Roman"/>
          <w:sz w:val="21"/>
          <w:szCs w:val="21"/>
        </w:rPr>
        <w:t xml:space="preserve">Singapore </w:t>
      </w:r>
      <w:r>
        <w:rPr>
          <w:rFonts w:ascii="Times New Roman" w:eastAsia="Times New Roman" w:hAnsi="Times New Roman" w:cs="Times New Roman"/>
          <w:sz w:val="21"/>
          <w:szCs w:val="21"/>
        </w:rPr>
        <w:t>Sc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Cen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</w:p>
    <w:p w14:paraId="7E602A3F" w14:textId="77777777" w:rsidR="00973B66" w:rsidRDefault="00973B66">
      <w:pPr>
        <w:spacing w:before="5" w:after="0" w:line="170" w:lineRule="exact"/>
        <w:rPr>
          <w:sz w:val="17"/>
          <w:szCs w:val="17"/>
        </w:rPr>
      </w:pPr>
    </w:p>
    <w:p w14:paraId="4A41BD81" w14:textId="77777777" w:rsidR="00973B66" w:rsidRDefault="00973B66">
      <w:pPr>
        <w:spacing w:after="0" w:line="200" w:lineRule="exact"/>
        <w:rPr>
          <w:sz w:val="20"/>
          <w:szCs w:val="20"/>
        </w:rPr>
      </w:pPr>
    </w:p>
    <w:p w14:paraId="570FD933" w14:textId="77777777" w:rsidR="00973B66" w:rsidRDefault="00BC7793">
      <w:pPr>
        <w:tabs>
          <w:tab w:val="left" w:pos="1760"/>
        </w:tabs>
        <w:spacing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09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2014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6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2015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  <w:t>Te</w:t>
      </w:r>
      <w:r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cher</w:t>
      </w:r>
      <w:r>
        <w:rPr>
          <w:rFonts w:ascii="Times New Roman" w:eastAsia="SimSun" w:hAnsi="Times New Roman" w:cs="Times New Roman" w:hint="eastAsia"/>
          <w:b/>
          <w:bCs/>
          <w:sz w:val="21"/>
          <w:szCs w:val="21"/>
          <w:lang w:eastAsia="zh-CN"/>
        </w:rPr>
        <w:t>,</w:t>
      </w:r>
      <w:r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ua 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dary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hool, 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apo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</w:p>
    <w:p w14:paraId="160C637B" w14:textId="4CA7602F" w:rsidR="00973B66" w:rsidRDefault="00BC7793">
      <w:pPr>
        <w:tabs>
          <w:tab w:val="left" w:pos="520"/>
        </w:tabs>
        <w:spacing w:before="40" w:after="0" w:line="240" w:lineRule="auto"/>
        <w:ind w:left="114" w:right="-20"/>
        <w:rPr>
          <w:rFonts w:ascii="Times New Roman" w:eastAsia="SimSun" w:hAnsi="Times New Roman" w:cs="Times New Roman"/>
          <w:sz w:val="21"/>
          <w:szCs w:val="21"/>
          <w:lang w:eastAsia="zh-CN"/>
        </w:rPr>
      </w:pPr>
      <w:r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>
        <w:rPr>
          <w:rFonts w:ascii="Segoe UI Symbol" w:eastAsia="Segoe UI Symbol" w:hAnsi="Segoe UI Symbol" w:cs="Segoe UI Symbol"/>
          <w:sz w:val="21"/>
          <w:szCs w:val="21"/>
        </w:rPr>
        <w:tab/>
      </w:r>
      <w:r>
        <w:rPr>
          <w:rFonts w:ascii="Times New Roman" w:eastAsia="SimSun" w:hAnsi="Times New Roman" w:cs="Times New Roman" w:hint="eastAsia"/>
          <w:sz w:val="21"/>
          <w:szCs w:val="21"/>
          <w:highlight w:val="yellow"/>
          <w:lang w:eastAsia="zh-CN"/>
        </w:rPr>
        <w:t>T</w:t>
      </w:r>
      <w:r>
        <w:rPr>
          <w:rFonts w:ascii="Times New Roman" w:eastAsia="Times New Roman" w:hAnsi="Times New Roman" w:cs="Times New Roman"/>
          <w:sz w:val="21"/>
          <w:szCs w:val="21"/>
          <w:highlight w:val="yellow"/>
        </w:rPr>
        <w:t>a</w:t>
      </w:r>
      <w:r>
        <w:rPr>
          <w:rFonts w:ascii="Times New Roman" w:eastAsia="Times New Roman" w:hAnsi="Times New Roman" w:cs="Times New Roman"/>
          <w:spacing w:val="-3"/>
          <w:sz w:val="21"/>
          <w:szCs w:val="21"/>
          <w:highlight w:val="yellow"/>
        </w:rPr>
        <w:t>u</w:t>
      </w:r>
      <w:r>
        <w:rPr>
          <w:rFonts w:ascii="Times New Roman" w:eastAsia="Times New Roman" w:hAnsi="Times New Roman" w:cs="Times New Roman"/>
          <w:sz w:val="21"/>
          <w:szCs w:val="21"/>
          <w:highlight w:val="yellow"/>
        </w:rPr>
        <w:t>ght</w:t>
      </w:r>
      <w:r>
        <w:rPr>
          <w:rFonts w:ascii="Times New Roman" w:eastAsia="Times New Roman" w:hAnsi="Times New Roman" w:cs="Times New Roman"/>
          <w:spacing w:val="-1"/>
          <w:sz w:val="21"/>
          <w:szCs w:val="21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highlight w:val="yellow"/>
        </w:rPr>
        <w:t>Ch</w:t>
      </w:r>
      <w:r>
        <w:rPr>
          <w:rFonts w:ascii="Times New Roman" w:eastAsia="Times New Roman" w:hAnsi="Times New Roman" w:cs="Times New Roman"/>
          <w:spacing w:val="-1"/>
          <w:sz w:val="21"/>
          <w:szCs w:val="21"/>
          <w:highlight w:val="yellow"/>
        </w:rPr>
        <w:t>i</w:t>
      </w:r>
      <w:r>
        <w:rPr>
          <w:rFonts w:ascii="Times New Roman" w:eastAsia="Times New Roman" w:hAnsi="Times New Roman" w:cs="Times New Roman"/>
          <w:spacing w:val="-2"/>
          <w:sz w:val="21"/>
          <w:szCs w:val="21"/>
          <w:highlight w:val="yellow"/>
        </w:rPr>
        <w:t>n</w:t>
      </w:r>
      <w:r>
        <w:rPr>
          <w:rFonts w:ascii="Times New Roman" w:eastAsia="Times New Roman" w:hAnsi="Times New Roman" w:cs="Times New Roman"/>
          <w:sz w:val="21"/>
          <w:szCs w:val="21"/>
          <w:highlight w:val="yellow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  <w:highlight w:val="yellow"/>
        </w:rPr>
        <w:t>s</w:t>
      </w:r>
      <w:r>
        <w:rPr>
          <w:rFonts w:ascii="Times New Roman" w:eastAsia="Times New Roman" w:hAnsi="Times New Roman" w:cs="Times New Roman"/>
          <w:sz w:val="21"/>
          <w:szCs w:val="21"/>
          <w:highlight w:val="yellow"/>
        </w:rPr>
        <w:t xml:space="preserve">e </w:t>
      </w:r>
      <w:r w:rsidR="00A35BE7">
        <w:rPr>
          <w:rFonts w:ascii="Times New Roman" w:eastAsia="Times New Roman" w:hAnsi="Times New Roman" w:cs="Times New Roman"/>
          <w:sz w:val="21"/>
          <w:szCs w:val="21"/>
          <w:highlight w:val="yellow"/>
        </w:rPr>
        <w:t>Chess</w:t>
      </w:r>
      <w:r w:rsidR="00A35BE7">
        <w:rPr>
          <w:rFonts w:ascii="Times New Roman" w:eastAsia="SimSun" w:hAnsi="Times New Roman" w:cs="Times New Roman"/>
          <w:sz w:val="21"/>
          <w:szCs w:val="21"/>
          <w:highlight w:val="yellow"/>
          <w:lang w:eastAsia="zh-CN"/>
        </w:rPr>
        <w:t>, organized</w:t>
      </w:r>
      <w:r>
        <w:rPr>
          <w:rFonts w:ascii="Times New Roman" w:eastAsia="SimSun" w:hAnsi="Times New Roman" w:cs="Times New Roman" w:hint="eastAsia"/>
          <w:sz w:val="21"/>
          <w:szCs w:val="21"/>
          <w:highlight w:val="yellow"/>
          <w:lang w:eastAsia="zh-CN"/>
        </w:rPr>
        <w:t xml:space="preserve"> and celebrated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  <w:highlight w:val="yellow"/>
        </w:rPr>
        <w:t>“</w:t>
      </w:r>
      <w:r>
        <w:rPr>
          <w:rFonts w:ascii="Times New Roman" w:eastAsia="Times New Roman" w:hAnsi="Times New Roman" w:cs="Times New Roman"/>
          <w:sz w:val="21"/>
          <w:szCs w:val="21"/>
          <w:highlight w:val="yellow"/>
        </w:rPr>
        <w:t>Ch</w:t>
      </w:r>
      <w:r>
        <w:rPr>
          <w:rFonts w:ascii="Times New Roman" w:eastAsia="Times New Roman" w:hAnsi="Times New Roman" w:cs="Times New Roman"/>
          <w:spacing w:val="-1"/>
          <w:sz w:val="21"/>
          <w:szCs w:val="21"/>
          <w:highlight w:val="yellow"/>
        </w:rPr>
        <w:t>i</w:t>
      </w:r>
      <w:r>
        <w:rPr>
          <w:rFonts w:ascii="Times New Roman" w:eastAsia="Times New Roman" w:hAnsi="Times New Roman" w:cs="Times New Roman"/>
          <w:sz w:val="21"/>
          <w:szCs w:val="21"/>
          <w:highlight w:val="yellow"/>
        </w:rPr>
        <w:t>ne</w:t>
      </w:r>
      <w:r>
        <w:rPr>
          <w:rFonts w:ascii="Times New Roman" w:eastAsia="Times New Roman" w:hAnsi="Times New Roman" w:cs="Times New Roman"/>
          <w:spacing w:val="-1"/>
          <w:sz w:val="21"/>
          <w:szCs w:val="21"/>
          <w:highlight w:val="yellow"/>
        </w:rPr>
        <w:t>s</w:t>
      </w:r>
      <w:r>
        <w:rPr>
          <w:rFonts w:ascii="Times New Roman" w:eastAsia="Times New Roman" w:hAnsi="Times New Roman" w:cs="Times New Roman"/>
          <w:sz w:val="21"/>
          <w:szCs w:val="21"/>
          <w:highlight w:val="yellow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highlight w:val="yellow"/>
        </w:rPr>
        <w:t>Fes</w:t>
      </w:r>
      <w:r>
        <w:rPr>
          <w:rFonts w:ascii="Times New Roman" w:eastAsia="Times New Roman" w:hAnsi="Times New Roman" w:cs="Times New Roman"/>
          <w:spacing w:val="-2"/>
          <w:sz w:val="21"/>
          <w:szCs w:val="21"/>
          <w:highlight w:val="yellow"/>
        </w:rPr>
        <w:t>t</w:t>
      </w:r>
      <w:r>
        <w:rPr>
          <w:rFonts w:ascii="Times New Roman" w:eastAsia="Times New Roman" w:hAnsi="Times New Roman" w:cs="Times New Roman"/>
          <w:spacing w:val="-1"/>
          <w:sz w:val="21"/>
          <w:szCs w:val="21"/>
          <w:highlight w:val="yellow"/>
        </w:rPr>
        <w:t>i</w:t>
      </w:r>
      <w:r>
        <w:rPr>
          <w:rFonts w:ascii="Times New Roman" w:eastAsia="Times New Roman" w:hAnsi="Times New Roman" w:cs="Times New Roman"/>
          <w:sz w:val="21"/>
          <w:szCs w:val="21"/>
          <w:highlight w:val="yellow"/>
        </w:rPr>
        <w:t>va</w:t>
      </w:r>
      <w:r>
        <w:rPr>
          <w:rFonts w:ascii="Times New Roman" w:eastAsia="Times New Roman" w:hAnsi="Times New Roman" w:cs="Times New Roman"/>
          <w:spacing w:val="-1"/>
          <w:sz w:val="21"/>
          <w:szCs w:val="21"/>
          <w:highlight w:val="yellow"/>
        </w:rPr>
        <w:t>l</w:t>
      </w:r>
      <w:r>
        <w:rPr>
          <w:rFonts w:ascii="Times New Roman" w:eastAsia="Times New Roman" w:hAnsi="Times New Roman" w:cs="Times New Roman"/>
          <w:sz w:val="21"/>
          <w:szCs w:val="21"/>
          <w:highlight w:val="yellow"/>
        </w:rPr>
        <w:t xml:space="preserve">” </w:t>
      </w:r>
      <w:r>
        <w:rPr>
          <w:rFonts w:ascii="Times New Roman" w:eastAsia="Times New Roman" w:hAnsi="Times New Roman" w:cs="Times New Roman"/>
          <w:spacing w:val="-1"/>
          <w:sz w:val="21"/>
          <w:szCs w:val="21"/>
          <w:highlight w:val="yellow"/>
        </w:rPr>
        <w:t>i</w:t>
      </w:r>
      <w:r>
        <w:rPr>
          <w:rFonts w:ascii="Times New Roman" w:eastAsia="Times New Roman" w:hAnsi="Times New Roman" w:cs="Times New Roman"/>
          <w:sz w:val="21"/>
          <w:szCs w:val="21"/>
          <w:highlight w:val="yellow"/>
        </w:rPr>
        <w:t xml:space="preserve">n </w:t>
      </w:r>
      <w:r>
        <w:rPr>
          <w:rFonts w:ascii="Times New Roman" w:eastAsia="Times New Roman" w:hAnsi="Times New Roman" w:cs="Times New Roman"/>
          <w:spacing w:val="-3"/>
          <w:sz w:val="21"/>
          <w:szCs w:val="21"/>
          <w:highlight w:val="yellow"/>
        </w:rPr>
        <w:t>s</w:t>
      </w:r>
      <w:r>
        <w:rPr>
          <w:rFonts w:ascii="Times New Roman" w:eastAsia="Times New Roman" w:hAnsi="Times New Roman" w:cs="Times New Roman"/>
          <w:sz w:val="21"/>
          <w:szCs w:val="21"/>
          <w:highlight w:val="yellow"/>
        </w:rPr>
        <w:t>chool</w:t>
      </w:r>
      <w:r>
        <w:rPr>
          <w:rFonts w:ascii="Times New Roman" w:eastAsia="SimSun" w:hAnsi="Times New Roman" w:cs="Times New Roman" w:hint="eastAsia"/>
          <w:sz w:val="21"/>
          <w:szCs w:val="21"/>
          <w:highlight w:val="yellow"/>
          <w:lang w:eastAsia="zh-CN"/>
        </w:rPr>
        <w:t xml:space="preserve"> with students, and introduced transnational Chinese Culture   </w:t>
      </w:r>
    </w:p>
    <w:p w14:paraId="74511303" w14:textId="402AAB07" w:rsidR="00973B66" w:rsidRDefault="00953DCC">
      <w:pPr>
        <w:tabs>
          <w:tab w:val="left" w:pos="520"/>
        </w:tabs>
        <w:spacing w:before="32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6D06EDA2" wp14:editId="78B483A1">
                <wp:simplePos x="0" y="0"/>
                <wp:positionH relativeFrom="page">
                  <wp:posOffset>269240</wp:posOffset>
                </wp:positionH>
                <wp:positionV relativeFrom="paragraph">
                  <wp:posOffset>429260</wp:posOffset>
                </wp:positionV>
                <wp:extent cx="7020560" cy="1270"/>
                <wp:effectExtent l="0" t="0" r="282575" b="439420"/>
                <wp:wrapNone/>
                <wp:docPr id="1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0560" cy="1270"/>
                          <a:chOff x="425" y="676"/>
                          <a:chExt cx="11057" cy="2"/>
                        </a:xfrm>
                      </wpg:grpSpPr>
                      <wps:wsp>
                        <wps:cNvPr id="2" name="Freeform 14"/>
                        <wps:cNvSpPr>
                          <a:spLocks noEditPoints="1"/>
                        </wps:cNvSpPr>
                        <wps:spPr bwMode="auto">
                          <a:xfrm>
                            <a:off x="850" y="1352"/>
                            <a:ext cx="11057" cy="0"/>
                          </a:xfrm>
                          <a:custGeom>
                            <a:avLst/>
                            <a:gdLst>
                              <a:gd name="T0" fmla="+- 0 425 425"/>
                              <a:gd name="T1" fmla="*/ T0 w 11057"/>
                              <a:gd name="T2" fmla="+- 0 11482 425"/>
                              <a:gd name="T3" fmla="*/ T2 w 1105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057">
                                <a:moveTo>
                                  <a:pt x="0" y="0"/>
                                </a:moveTo>
                                <a:lnTo>
                                  <a:pt x="11057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3D2048" id="Group 13" o:spid="_x0000_s1026" style="position:absolute;margin-left:21.2pt;margin-top:33.8pt;width:552.8pt;height:.1pt;z-index:-251656704;mso-position-horizontal-relative:page" coordorigin="425,676" coordsize="1105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">
                <v:shape id="Freeform 14" o:spid="_x0000_s1027" style="position:absolute;left:850;top:1352;width:11057;height:0;visibility:visible;mso-wrap-style:square;v-text-anchor:top" coordsize="110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" path="m,l11057,e" filled="f" strokeweight=".58pt">
                  <v:path arrowok="t" o:connecttype="custom" o:connectlocs="0,0;11057,0" o:connectangles="0,0"/>
                  <o:lock v:ext="edit" verticies="t"/>
                </v:shape>
                <w10:wrap anchorx="page"/>
              </v:group>
            </w:pict>
          </mc:Fallback>
        </mc:AlternateContent>
      </w:r>
    </w:p>
    <w:sectPr w:rsidR="00973B66" w:rsidSect="00480B46">
      <w:pgSz w:w="11920" w:h="16840"/>
      <w:pgMar w:top="591" w:right="340" w:bottom="280" w:left="340" w:header="720" w:footer="720" w:gutter="0"/>
      <w:cols w:space="720"/>
      <w:sectPrChange w:id="159" w:author="Weights Jonathan" w:date="2020-09-22T09:24:00Z">
        <w:sectPr w:rsidR="00973B66" w:rsidSect="00480B46">
          <w:pgMar w:top="1080" w:right="340" w:bottom="280" w:left="340" w:header="720" w:footer="720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0" w:author="Weights Jonathan" w:date="2020-09-22T08:47:00Z" w:initials="WJ">
    <w:p w14:paraId="365FAE14" w14:textId="6DB8BD4F" w:rsidR="00967B28" w:rsidRDefault="00967B28">
      <w:pPr>
        <w:pStyle w:val="a4"/>
        <w:rPr>
          <w:lang w:eastAsia="zh-CN"/>
        </w:rPr>
      </w:pPr>
      <w:r>
        <w:rPr>
          <w:rStyle w:val="a3"/>
        </w:rPr>
        <w:annotationRef/>
      </w:r>
      <w:r>
        <w:rPr>
          <w:lang w:eastAsia="zh-CN"/>
        </w:rPr>
        <w:t>/ focus</w:t>
      </w:r>
    </w:p>
  </w:comment>
  <w:comment w:id="40" w:author="个人用户" w:date="2020-09-18T15:20:00Z" w:initials="个人用户">
    <w:p w14:paraId="0E6BE3AE" w14:textId="08D40002" w:rsidR="00A60D9C" w:rsidRPr="00A60D9C" w:rsidRDefault="00A60D9C">
      <w:pPr>
        <w:pStyle w:val="a4"/>
        <w:rPr>
          <w:rFonts w:eastAsiaTheme="minorEastAsia"/>
          <w:lang w:eastAsia="zh-CN"/>
        </w:rPr>
      </w:pPr>
      <w:r>
        <w:rPr>
          <w:rStyle w:val="a3"/>
        </w:rPr>
        <w:annotationRef/>
      </w:r>
      <w:r>
        <w:rPr>
          <w:rFonts w:asciiTheme="minorEastAsia" w:eastAsiaTheme="minorEastAsia" w:hAnsiTheme="minorEastAsia" w:hint="eastAsia"/>
          <w:lang w:eastAsia="zh-CN"/>
        </w:rPr>
        <w:t>这个地方</w:t>
      </w:r>
      <w:r>
        <w:rPr>
          <w:rFonts w:eastAsiaTheme="minorEastAsia" w:hint="eastAsia"/>
          <w:lang w:eastAsia="zh-CN"/>
        </w:rPr>
        <w:t xml:space="preserve"> G</w:t>
      </w:r>
      <w:r>
        <w:rPr>
          <w:rFonts w:eastAsiaTheme="minorEastAsia"/>
          <w:lang w:eastAsia="zh-CN"/>
        </w:rPr>
        <w:t xml:space="preserve">raduate Trainee </w:t>
      </w:r>
      <w:r>
        <w:rPr>
          <w:rFonts w:eastAsiaTheme="minorEastAsia" w:hint="eastAsia"/>
          <w:lang w:eastAsia="zh-CN"/>
        </w:rPr>
        <w:t>我建议可以删掉哈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如果是某个时期是</w:t>
      </w:r>
      <w:r>
        <w:rPr>
          <w:rFonts w:eastAsiaTheme="minorEastAsia" w:hint="eastAsia"/>
          <w:lang w:eastAsia="zh-CN"/>
        </w:rPr>
        <w:t>g</w:t>
      </w:r>
      <w:r>
        <w:rPr>
          <w:rFonts w:eastAsiaTheme="minorEastAsia"/>
          <w:lang w:eastAsia="zh-CN"/>
        </w:rPr>
        <w:t xml:space="preserve">raduate trainee 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可以在下面每个阶段标注时间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然后说明是</w:t>
      </w:r>
      <w:r>
        <w:rPr>
          <w:rFonts w:eastAsiaTheme="minorEastAsia" w:hint="eastAsia"/>
          <w:lang w:eastAsia="zh-CN"/>
        </w:rPr>
        <w:t>trainee</w:t>
      </w:r>
    </w:p>
  </w:comment>
  <w:comment w:id="41" w:author="Weights Jonathan" w:date="2020-09-22T08:52:00Z" w:initials="WJ">
    <w:p w14:paraId="25AED638" w14:textId="48BEEBE8" w:rsidR="006E2C9F" w:rsidRDefault="006E2C9F">
      <w:pPr>
        <w:pStyle w:val="a4"/>
      </w:pPr>
      <w:r>
        <w:rPr>
          <w:rStyle w:val="a3"/>
        </w:rPr>
        <w:annotationRef/>
      </w:r>
      <w:r>
        <w:t>???</w:t>
      </w:r>
    </w:p>
    <w:p w14:paraId="5F6CF314" w14:textId="33A96A1C" w:rsidR="006E2C9F" w:rsidRDefault="006E2C9F">
      <w:pPr>
        <w:pStyle w:val="a4"/>
      </w:pPr>
      <w:r>
        <w:t xml:space="preserve">the formatting of the bullet points looks a little strange here. </w:t>
      </w:r>
    </w:p>
  </w:comment>
  <w:comment w:id="58" w:author="Shang Xiang" w:date="2020-08-11T18:17:00Z" w:initials="SX">
    <w:p w14:paraId="4F15C30E" w14:textId="7D037317" w:rsidR="00B5354D" w:rsidRDefault="00B5354D">
      <w:pPr>
        <w:pStyle w:val="a4"/>
      </w:pPr>
      <w:r>
        <w:rPr>
          <w:rStyle w:val="a3"/>
        </w:rPr>
        <w:annotationRef/>
      </w:r>
      <w:r>
        <w:t>joint analysis with</w:t>
      </w:r>
    </w:p>
  </w:comment>
  <w:comment w:id="91" w:author="Shang Xiang" w:date="2020-08-11T18:23:00Z" w:initials="SX">
    <w:p w14:paraId="4EF1ED28" w14:textId="0EDFFBCB" w:rsidR="00944675" w:rsidRDefault="00944675">
      <w:pPr>
        <w:pStyle w:val="a4"/>
      </w:pPr>
      <w:r>
        <w:rPr>
          <w:rStyle w:val="a3"/>
        </w:rPr>
        <w:annotationRef/>
      </w:r>
      <w:r>
        <w:t>Delivered the final presentation to all managements</w:t>
      </w:r>
      <w:r w:rsidR="00400417">
        <w:t>,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65FAE14" w15:done="0"/>
  <w15:commentEx w15:paraId="0E6BE3AE" w15:done="0"/>
  <w15:commentEx w15:paraId="5F6CF314" w15:done="0"/>
  <w15:commentEx w15:paraId="4F15C30E" w15:done="0"/>
  <w15:commentEx w15:paraId="4EF1ED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D5F40" w16cex:dateUtc="2020-08-11T10:17:00Z"/>
  <w16cex:commentExtensible w16cex:durableId="22DD60B1" w16cex:dateUtc="2020-08-11T10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65FAE14" w16cid:durableId="2337523D"/>
  <w16cid:commentId w16cid:paraId="0E6BE3AE" w16cid:durableId="2337523F"/>
  <w16cid:commentId w16cid:paraId="5F6CF314" w16cid:durableId="23375240"/>
  <w16cid:commentId w16cid:paraId="4F15C30E" w16cid:durableId="22DD5F40"/>
  <w16cid:commentId w16cid:paraId="4EF1ED28" w16cid:durableId="22DD60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11C0D" w14:textId="77777777" w:rsidR="00153882" w:rsidRDefault="00153882" w:rsidP="00400417">
      <w:pPr>
        <w:spacing w:after="0" w:line="240" w:lineRule="auto"/>
      </w:pPr>
      <w:r>
        <w:separator/>
      </w:r>
    </w:p>
  </w:endnote>
  <w:endnote w:type="continuationSeparator" w:id="0">
    <w:p w14:paraId="36E423CE" w14:textId="77777777" w:rsidR="00153882" w:rsidRDefault="00153882" w:rsidP="00400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1B06E" w14:textId="77777777" w:rsidR="00153882" w:rsidRDefault="00153882" w:rsidP="00400417">
      <w:pPr>
        <w:spacing w:after="0" w:line="240" w:lineRule="auto"/>
      </w:pPr>
      <w:r>
        <w:separator/>
      </w:r>
    </w:p>
  </w:footnote>
  <w:footnote w:type="continuationSeparator" w:id="0">
    <w:p w14:paraId="4575F113" w14:textId="77777777" w:rsidR="00153882" w:rsidRDefault="00153882" w:rsidP="0040041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eights Jonathan">
    <w15:presenceInfo w15:providerId="Windows Live" w15:userId="efc3fc3608c8c23b"/>
  </w15:person>
  <w15:person w15:author="个人用户">
    <w15:presenceInfo w15:providerId="None" w15:userId="个人用户"/>
  </w15:person>
  <w15:person w15:author="Shang Xiang">
    <w15:presenceInfo w15:providerId="Windows Live" w15:userId="e7671668a92e49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66"/>
    <w:rsid w:val="00032CD6"/>
    <w:rsid w:val="000A0B9A"/>
    <w:rsid w:val="00136490"/>
    <w:rsid w:val="00137688"/>
    <w:rsid w:val="00153882"/>
    <w:rsid w:val="00153D9F"/>
    <w:rsid w:val="00270331"/>
    <w:rsid w:val="002B5554"/>
    <w:rsid w:val="003B4C5B"/>
    <w:rsid w:val="003D4E0F"/>
    <w:rsid w:val="00400417"/>
    <w:rsid w:val="00417AAC"/>
    <w:rsid w:val="00480B46"/>
    <w:rsid w:val="004F33F1"/>
    <w:rsid w:val="00513162"/>
    <w:rsid w:val="00531C9D"/>
    <w:rsid w:val="005D1B18"/>
    <w:rsid w:val="006B5907"/>
    <w:rsid w:val="006D2934"/>
    <w:rsid w:val="006E2C9F"/>
    <w:rsid w:val="007305B5"/>
    <w:rsid w:val="00731EA6"/>
    <w:rsid w:val="0078635B"/>
    <w:rsid w:val="00794B91"/>
    <w:rsid w:val="007E21FF"/>
    <w:rsid w:val="0084244F"/>
    <w:rsid w:val="008A3661"/>
    <w:rsid w:val="00944675"/>
    <w:rsid w:val="00953DCC"/>
    <w:rsid w:val="00967B28"/>
    <w:rsid w:val="00973B66"/>
    <w:rsid w:val="009C0D07"/>
    <w:rsid w:val="009C7C86"/>
    <w:rsid w:val="00A35BE7"/>
    <w:rsid w:val="00A60D9C"/>
    <w:rsid w:val="00B5354D"/>
    <w:rsid w:val="00BA090E"/>
    <w:rsid w:val="00BC7793"/>
    <w:rsid w:val="00BE22B5"/>
    <w:rsid w:val="00C30C8A"/>
    <w:rsid w:val="00C706A8"/>
    <w:rsid w:val="00D46CD9"/>
    <w:rsid w:val="00D5410B"/>
    <w:rsid w:val="00DB4E61"/>
    <w:rsid w:val="00E678E8"/>
    <w:rsid w:val="00EB4BAB"/>
    <w:rsid w:val="00FD2D4A"/>
    <w:rsid w:val="059C7272"/>
    <w:rsid w:val="1B4D4A40"/>
    <w:rsid w:val="22890B6C"/>
    <w:rsid w:val="29F145CA"/>
    <w:rsid w:val="3810579E"/>
    <w:rsid w:val="6129288A"/>
    <w:rsid w:val="650B0118"/>
    <w:rsid w:val="6F184226"/>
    <w:rsid w:val="76A1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58127"/>
  <w15:docId w15:val="{C8F9348F-D9C3-46F3-BC41-16D98D6F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spacing w:after="200" w:line="276" w:lineRule="auto"/>
    </w:pPr>
    <w:rPr>
      <w:rFonts w:eastAsiaTheme="minorHAnsi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5354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5354D"/>
    <w:pPr>
      <w:spacing w:line="240" w:lineRule="auto"/>
    </w:pPr>
    <w:rPr>
      <w:sz w:val="20"/>
      <w:szCs w:val="20"/>
    </w:rPr>
  </w:style>
  <w:style w:type="character" w:customStyle="1" w:styleId="a5">
    <w:name w:val="批注文字 字符"/>
    <w:basedOn w:val="a0"/>
    <w:link w:val="a4"/>
    <w:uiPriority w:val="99"/>
    <w:semiHidden/>
    <w:rsid w:val="00B5354D"/>
    <w:rPr>
      <w:lang w:val="en-US" w:eastAsia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5354D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B5354D"/>
    <w:rPr>
      <w:b/>
      <w:bCs/>
      <w:lang w:val="en-US" w:eastAsia="en-US"/>
    </w:rPr>
  </w:style>
  <w:style w:type="paragraph" w:styleId="a8">
    <w:name w:val="Balloon Text"/>
    <w:basedOn w:val="a"/>
    <w:link w:val="a9"/>
    <w:uiPriority w:val="99"/>
    <w:semiHidden/>
    <w:unhideWhenUsed/>
    <w:rsid w:val="00B5354D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5354D"/>
    <w:rPr>
      <w:rFonts w:ascii="Microsoft YaHei UI" w:eastAsia="Microsoft YaHei UI"/>
      <w:sz w:val="18"/>
      <w:szCs w:val="18"/>
      <w:lang w:val="en-US" w:eastAsia="en-US"/>
    </w:rPr>
  </w:style>
  <w:style w:type="paragraph" w:styleId="aa">
    <w:name w:val="header"/>
    <w:basedOn w:val="a"/>
    <w:link w:val="ab"/>
    <w:uiPriority w:val="99"/>
    <w:unhideWhenUsed/>
    <w:rsid w:val="00400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页眉 字符"/>
    <w:basedOn w:val="a0"/>
    <w:link w:val="aa"/>
    <w:uiPriority w:val="99"/>
    <w:rsid w:val="00400417"/>
    <w:rPr>
      <w:rFonts w:eastAsiaTheme="minorHAnsi"/>
      <w:sz w:val="22"/>
      <w:szCs w:val="22"/>
      <w:lang w:val="en-US" w:eastAsia="en-US"/>
    </w:rPr>
  </w:style>
  <w:style w:type="paragraph" w:styleId="ac">
    <w:name w:val="footer"/>
    <w:basedOn w:val="a"/>
    <w:link w:val="ad"/>
    <w:uiPriority w:val="99"/>
    <w:unhideWhenUsed/>
    <w:rsid w:val="00400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页脚 字符"/>
    <w:basedOn w:val="a0"/>
    <w:link w:val="ac"/>
    <w:uiPriority w:val="99"/>
    <w:rsid w:val="00400417"/>
    <w:rPr>
      <w:rFonts w:eastAsiaTheme="minorHAns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7"/>
    <customShpInfo spid="_x0000_s1030"/>
    <customShpInfo spid="_x0000_s1029"/>
    <customShpInfo spid="_x0000_s1034"/>
    <customShpInfo spid="_x0000_s1033"/>
    <customShpInfo spid="_x0000_s1036"/>
    <customShpInfo spid="_x0000_s1035"/>
    <customShpInfo spid="_x0000_s1038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</dc:creator>
  <cp:lastModifiedBy>Shang Xiang</cp:lastModifiedBy>
  <cp:revision>2</cp:revision>
  <cp:lastPrinted>2020-08-03T07:35:00Z</cp:lastPrinted>
  <dcterms:created xsi:type="dcterms:W3CDTF">2020-10-18T15:49:00Z</dcterms:created>
  <dcterms:modified xsi:type="dcterms:W3CDTF">2020-10-18T15:49:00Z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2019-12-10T00:00:00Z</vt:filetime>
  </property>
  <property fmtid="{D5CDD505-2E9C-101B-9397-08002B2CF9AE}" pid="3" name="LastSaved">
    <vt:filetime>2020-07-10T00:00:00Z</vt:filetime>
  </property>
  <property fmtid="{D5CDD505-2E9C-101B-9397-08002B2CF9AE}" pid="4" name="KSOProductBuildVer">
    <vt:lpwstr>2052-10.1.0.7698</vt:lpwstr>
  </property>
</Properties>
</file>